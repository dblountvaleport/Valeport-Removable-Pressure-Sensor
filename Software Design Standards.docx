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D44" w:rsidRPr="00BD7B91" w:rsidRDefault="009D4D44" w:rsidP="003A51F2">
      <w:pPr>
        <w:spacing w:before="60" w:after="60"/>
        <w:rPr>
          <w:rFonts w:cs="Arial"/>
        </w:rPr>
      </w:pPr>
      <w:r w:rsidRPr="00BD7B91">
        <w:rPr>
          <w:rFonts w:cs="Arial"/>
        </w:rPr>
        <w:t>This document was prepared by the staff of Valeport Ltd., the Company, and is the property of the Company, which also owns the copyright therein. All rights conferred by the law of copyright and by virtue of international copyright conventions are reserved to the Company. This document must not be copied, reprinted or reproduced in any material form, either wholly or in part, and the contents of this document, and any method or technique available therefrom, must not be disclosed to any other person whatsoever without the prior written consent of the Company.</w:t>
      </w:r>
    </w:p>
    <w:p w:rsidR="009D4D44" w:rsidRPr="00BD7B91" w:rsidRDefault="009D4D44" w:rsidP="003A51F2">
      <w:pPr>
        <w:spacing w:before="60" w:after="60"/>
        <w:rPr>
          <w:rFonts w:cs="Arial"/>
        </w:rPr>
      </w:pPr>
    </w:p>
    <w:p w:rsidR="009D4D44" w:rsidRPr="00BD7B91" w:rsidRDefault="009D4D44" w:rsidP="003A51F2">
      <w:pPr>
        <w:pStyle w:val="Footer"/>
        <w:tabs>
          <w:tab w:val="clear" w:pos="4320"/>
          <w:tab w:val="clear" w:pos="8640"/>
          <w:tab w:val="left" w:pos="6521"/>
          <w:tab w:val="left" w:pos="7371"/>
        </w:tabs>
        <w:spacing w:before="60" w:after="60"/>
        <w:rPr>
          <w:rFonts w:cs="Arial"/>
        </w:rPr>
      </w:pPr>
      <w:r w:rsidRPr="00BD7B91">
        <w:rPr>
          <w:rFonts w:cs="Arial"/>
        </w:rPr>
        <w:t>Valeport Limited</w:t>
      </w:r>
      <w:r w:rsidRPr="00BD7B91">
        <w:rPr>
          <w:rFonts w:cs="Arial"/>
        </w:rPr>
        <w:tab/>
        <w:t>Tel:</w:t>
      </w:r>
      <w:r w:rsidRPr="00BD7B91">
        <w:rPr>
          <w:rFonts w:cs="Arial"/>
        </w:rPr>
        <w:tab/>
        <w:t>+44 (0)1803 869292</w:t>
      </w:r>
    </w:p>
    <w:p w:rsidR="009D4D44" w:rsidRPr="00BD7B91" w:rsidRDefault="009D4D44" w:rsidP="003A51F2">
      <w:pPr>
        <w:tabs>
          <w:tab w:val="left" w:pos="6521"/>
          <w:tab w:val="left" w:pos="7371"/>
        </w:tabs>
        <w:spacing w:before="60" w:after="60"/>
        <w:rPr>
          <w:rFonts w:cs="Arial"/>
        </w:rPr>
      </w:pPr>
      <w:r w:rsidRPr="00BD7B91">
        <w:rPr>
          <w:rFonts w:cs="Arial"/>
        </w:rPr>
        <w:t>St Peters Quay</w:t>
      </w:r>
      <w:r w:rsidRPr="00BD7B91">
        <w:rPr>
          <w:rFonts w:cs="Arial"/>
        </w:rPr>
        <w:tab/>
        <w:t>Fax:</w:t>
      </w:r>
      <w:r w:rsidRPr="00BD7B91">
        <w:rPr>
          <w:rFonts w:cs="Arial"/>
        </w:rPr>
        <w:tab/>
        <w:t>+44 (0)1803 869293</w:t>
      </w:r>
    </w:p>
    <w:p w:rsidR="009D4D44" w:rsidRPr="00BD7B91" w:rsidRDefault="009D4D44" w:rsidP="003A51F2">
      <w:pPr>
        <w:tabs>
          <w:tab w:val="left" w:pos="6521"/>
          <w:tab w:val="left" w:pos="7371"/>
        </w:tabs>
        <w:spacing w:before="60" w:after="60"/>
        <w:rPr>
          <w:rFonts w:cs="Arial"/>
        </w:rPr>
      </w:pPr>
      <w:r w:rsidRPr="00BD7B91">
        <w:rPr>
          <w:rFonts w:cs="Arial"/>
        </w:rPr>
        <w:t>Totnes</w:t>
      </w:r>
      <w:r w:rsidRPr="00BD7B91">
        <w:rPr>
          <w:rFonts w:cs="Arial"/>
        </w:rPr>
        <w:tab/>
        <w:t xml:space="preserve">Email:  </w:t>
      </w:r>
      <w:r w:rsidRPr="00BD7B91">
        <w:rPr>
          <w:rFonts w:cs="Arial"/>
        </w:rPr>
        <w:tab/>
        <w:t>sales@valeport.co.uk</w:t>
      </w:r>
    </w:p>
    <w:p w:rsidR="009D4D44" w:rsidRPr="00BD7B91" w:rsidRDefault="009D4D44" w:rsidP="003A51F2">
      <w:pPr>
        <w:tabs>
          <w:tab w:val="left" w:pos="6521"/>
          <w:tab w:val="left" w:pos="7371"/>
        </w:tabs>
        <w:spacing w:before="60" w:after="60"/>
        <w:rPr>
          <w:rFonts w:cs="Arial"/>
        </w:rPr>
      </w:pPr>
      <w:r w:rsidRPr="00BD7B91">
        <w:rPr>
          <w:rFonts w:cs="Arial"/>
        </w:rPr>
        <w:t>Devon, TQ9 5EW</w:t>
      </w:r>
      <w:r w:rsidRPr="00BD7B91">
        <w:rPr>
          <w:rFonts w:cs="Arial"/>
        </w:rPr>
        <w:tab/>
        <w:t xml:space="preserve">Web:  </w:t>
      </w:r>
      <w:r w:rsidRPr="00BD7B91">
        <w:rPr>
          <w:rFonts w:cs="Arial"/>
        </w:rPr>
        <w:tab/>
        <w:t>www.valeport.co.uk</w:t>
      </w:r>
    </w:p>
    <w:p w:rsidR="009D4D44" w:rsidRPr="00BD7B91" w:rsidRDefault="009D4D44" w:rsidP="003A51F2">
      <w:pPr>
        <w:spacing w:before="60" w:after="60"/>
        <w:rPr>
          <w:rFonts w:cs="Arial"/>
        </w:rPr>
      </w:pPr>
    </w:p>
    <w:p w:rsidR="009D4D44" w:rsidRPr="00BD7B91" w:rsidRDefault="009D4D44" w:rsidP="003A51F2">
      <w:pPr>
        <w:spacing w:before="60" w:after="60"/>
        <w:rPr>
          <w:rFonts w:cs="Arial"/>
        </w:rPr>
      </w:pPr>
    </w:p>
    <w:p w:rsidR="009D4D44" w:rsidRPr="00BD7B91" w:rsidRDefault="009D4D44" w:rsidP="003A51F2">
      <w:pPr>
        <w:spacing w:before="60" w:after="60"/>
        <w:jc w:val="both"/>
        <w:rPr>
          <w:rFonts w:cs="Arial"/>
        </w:rPr>
      </w:pPr>
    </w:p>
    <w:p w:rsidR="009D4D44" w:rsidRPr="00BD7B91" w:rsidRDefault="00941A7C" w:rsidP="003A51F2">
      <w:pPr>
        <w:spacing w:before="60" w:after="60"/>
        <w:rPr>
          <w:rFonts w:cs="Arial"/>
        </w:rPr>
      </w:pPr>
      <w:r>
        <w:rPr>
          <w:rFonts w:cs="Arial"/>
        </w:rPr>
        <w:t>Authorisation:</w:t>
      </w:r>
    </w:p>
    <w:p w:rsidR="009D4D44" w:rsidRPr="00BD7B91" w:rsidRDefault="009D4D44" w:rsidP="003A51F2">
      <w:pPr>
        <w:spacing w:before="60" w:after="60"/>
        <w:rPr>
          <w:rFonts w:cs="Arial"/>
        </w:rPr>
      </w:pPr>
    </w:p>
    <w:p w:rsidR="009D4D44" w:rsidRPr="00BD7B91" w:rsidRDefault="009D4D44" w:rsidP="003A51F2">
      <w:pPr>
        <w:spacing w:before="60" w:after="60"/>
        <w:jc w:val="both"/>
        <w:rPr>
          <w:rFonts w:cs="Arial"/>
        </w:rPr>
      </w:pPr>
    </w:p>
    <w:p w:rsidR="009D4D44" w:rsidRPr="00BD7B91" w:rsidRDefault="009D4D44" w:rsidP="003A51F2">
      <w:pPr>
        <w:tabs>
          <w:tab w:val="left" w:pos="-720"/>
          <w:tab w:val="left" w:pos="0"/>
          <w:tab w:val="left" w:pos="720"/>
          <w:tab w:val="left" w:pos="1440"/>
          <w:tab w:val="left" w:pos="2160"/>
          <w:tab w:val="left" w:pos="2880"/>
          <w:tab w:val="left" w:pos="3600"/>
          <w:tab w:val="left" w:leader="dot" w:pos="6480"/>
        </w:tabs>
        <w:spacing w:before="60" w:after="60"/>
        <w:jc w:val="both"/>
        <w:rPr>
          <w:rFonts w:cs="Arial"/>
        </w:rPr>
      </w:pPr>
      <w:r w:rsidRPr="00BD7B91">
        <w:rPr>
          <w:rFonts w:cs="Arial"/>
        </w:rPr>
        <w:tab/>
      </w:r>
      <w:r w:rsidRPr="00BD7B91">
        <w:rPr>
          <w:rFonts w:cs="Arial"/>
        </w:rPr>
        <w:tab/>
      </w:r>
      <w:r w:rsidRPr="00BD7B91">
        <w:rPr>
          <w:rFonts w:cs="Arial"/>
        </w:rPr>
        <w:tab/>
      </w:r>
      <w:r w:rsidRPr="00BD7B91">
        <w:rPr>
          <w:rFonts w:cs="Arial"/>
        </w:rPr>
        <w:tab/>
      </w:r>
      <w:r w:rsidRPr="00BD7B91">
        <w:rPr>
          <w:rFonts w:cs="Arial"/>
        </w:rPr>
        <w:tab/>
      </w:r>
    </w:p>
    <w:tbl>
      <w:tblPr>
        <w:tblW w:w="10062" w:type="dxa"/>
        <w:jc w:val="center"/>
        <w:tblLayout w:type="fixed"/>
        <w:tblLook w:val="0000" w:firstRow="0" w:lastRow="0" w:firstColumn="0" w:lastColumn="0" w:noHBand="0" w:noVBand="0"/>
      </w:tblPr>
      <w:tblGrid>
        <w:gridCol w:w="1309"/>
        <w:gridCol w:w="3060"/>
        <w:gridCol w:w="2977"/>
        <w:gridCol w:w="2716"/>
      </w:tblGrid>
      <w:tr w:rsidR="009D4D44" w:rsidRPr="00BD7B91" w:rsidTr="006A7A5D">
        <w:trPr>
          <w:trHeight w:val="627"/>
          <w:jc w:val="center"/>
        </w:trPr>
        <w:tc>
          <w:tcPr>
            <w:tcW w:w="1309" w:type="dxa"/>
            <w:tcBorders>
              <w:bottom w:val="single" w:sz="4" w:space="0" w:color="000000"/>
            </w:tcBorders>
          </w:tcPr>
          <w:p w:rsidR="009D4D44" w:rsidRPr="00BD7B91" w:rsidRDefault="009D4D44" w:rsidP="003A51F2">
            <w:pPr>
              <w:tabs>
                <w:tab w:val="left" w:pos="-720"/>
                <w:tab w:val="left" w:pos="0"/>
                <w:tab w:val="left" w:pos="1440"/>
                <w:tab w:val="left" w:pos="2160"/>
                <w:tab w:val="left" w:pos="2880"/>
                <w:tab w:val="left" w:pos="3600"/>
                <w:tab w:val="left" w:leader="dot" w:pos="6480"/>
              </w:tabs>
              <w:snapToGrid w:val="0"/>
              <w:spacing w:before="60" w:after="60"/>
              <w:jc w:val="center"/>
              <w:rPr>
                <w:rFonts w:cs="Arial"/>
              </w:rPr>
            </w:pPr>
          </w:p>
        </w:tc>
        <w:tc>
          <w:tcPr>
            <w:tcW w:w="3060" w:type="dxa"/>
            <w:tcBorders>
              <w:top w:val="single" w:sz="4" w:space="0" w:color="000000"/>
              <w:left w:val="single" w:sz="4" w:space="0" w:color="000000"/>
              <w:bottom w:val="single" w:sz="4" w:space="0" w:color="000000"/>
            </w:tcBorders>
            <w:shd w:val="clear" w:color="auto" w:fill="C0C0C0"/>
            <w:vAlign w:val="center"/>
          </w:tcPr>
          <w:p w:rsidR="009D4D44" w:rsidRPr="00BD7B91" w:rsidRDefault="009D4D44" w:rsidP="003A51F2">
            <w:pPr>
              <w:tabs>
                <w:tab w:val="left" w:pos="-720"/>
                <w:tab w:val="left" w:pos="0"/>
                <w:tab w:val="left" w:pos="720"/>
                <w:tab w:val="left" w:pos="1440"/>
                <w:tab w:val="left" w:pos="2160"/>
                <w:tab w:val="left" w:pos="2880"/>
                <w:tab w:val="left" w:pos="3600"/>
                <w:tab w:val="left" w:leader="dot" w:pos="6480"/>
              </w:tabs>
              <w:snapToGrid w:val="0"/>
              <w:spacing w:before="60" w:after="60"/>
              <w:jc w:val="center"/>
              <w:rPr>
                <w:rFonts w:cs="Arial"/>
              </w:rPr>
            </w:pPr>
            <w:r w:rsidRPr="00BD7B91">
              <w:rPr>
                <w:rFonts w:cs="Arial"/>
              </w:rPr>
              <w:t>Position</w:t>
            </w:r>
          </w:p>
        </w:tc>
        <w:tc>
          <w:tcPr>
            <w:tcW w:w="2977" w:type="dxa"/>
            <w:tcBorders>
              <w:top w:val="single" w:sz="4" w:space="0" w:color="000000"/>
              <w:left w:val="single" w:sz="4" w:space="0" w:color="000000"/>
              <w:bottom w:val="single" w:sz="4" w:space="0" w:color="000000"/>
            </w:tcBorders>
            <w:shd w:val="clear" w:color="auto" w:fill="C0C0C0"/>
            <w:vAlign w:val="center"/>
          </w:tcPr>
          <w:p w:rsidR="009D4D44" w:rsidRPr="00BD7B91" w:rsidRDefault="009D4D44" w:rsidP="003A51F2">
            <w:pPr>
              <w:tabs>
                <w:tab w:val="left" w:pos="-720"/>
                <w:tab w:val="left" w:pos="0"/>
                <w:tab w:val="left" w:pos="720"/>
                <w:tab w:val="left" w:pos="1440"/>
                <w:tab w:val="left" w:pos="2160"/>
                <w:tab w:val="left" w:pos="2880"/>
                <w:tab w:val="left" w:pos="3600"/>
                <w:tab w:val="left" w:leader="dot" w:pos="6480"/>
              </w:tabs>
              <w:snapToGrid w:val="0"/>
              <w:spacing w:before="60" w:after="60"/>
              <w:jc w:val="center"/>
              <w:rPr>
                <w:rFonts w:cs="Arial"/>
              </w:rPr>
            </w:pPr>
            <w:r w:rsidRPr="00BD7B91">
              <w:rPr>
                <w:rFonts w:cs="Arial"/>
              </w:rPr>
              <w:t>Name</w:t>
            </w:r>
          </w:p>
        </w:tc>
        <w:tc>
          <w:tcPr>
            <w:tcW w:w="27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D4D44" w:rsidRPr="00BD7B91" w:rsidRDefault="009D4D44" w:rsidP="003A51F2">
            <w:pPr>
              <w:tabs>
                <w:tab w:val="left" w:pos="-720"/>
                <w:tab w:val="left" w:pos="0"/>
                <w:tab w:val="left" w:pos="720"/>
                <w:tab w:val="left" w:pos="1440"/>
                <w:tab w:val="left" w:pos="2160"/>
                <w:tab w:val="left" w:pos="2880"/>
                <w:tab w:val="left" w:pos="3600"/>
                <w:tab w:val="left" w:leader="dot" w:pos="6480"/>
              </w:tabs>
              <w:snapToGrid w:val="0"/>
              <w:spacing w:before="60" w:after="60"/>
              <w:jc w:val="center"/>
              <w:rPr>
                <w:rFonts w:cs="Arial"/>
              </w:rPr>
            </w:pPr>
            <w:r w:rsidRPr="00BD7B91">
              <w:rPr>
                <w:rFonts w:cs="Arial"/>
              </w:rPr>
              <w:t>Date</w:t>
            </w:r>
          </w:p>
        </w:tc>
      </w:tr>
      <w:tr w:rsidR="009D4D44" w:rsidRPr="00BD7B91" w:rsidTr="006A7A5D">
        <w:trPr>
          <w:trHeight w:val="550"/>
          <w:jc w:val="center"/>
        </w:trPr>
        <w:tc>
          <w:tcPr>
            <w:tcW w:w="1309" w:type="dxa"/>
            <w:tcBorders>
              <w:top w:val="single" w:sz="4" w:space="0" w:color="000000"/>
              <w:left w:val="single" w:sz="4" w:space="0" w:color="000000"/>
              <w:bottom w:val="single" w:sz="4" w:space="0" w:color="000000"/>
            </w:tcBorders>
            <w:shd w:val="clear" w:color="auto" w:fill="C0C0C0"/>
            <w:vAlign w:val="center"/>
          </w:tcPr>
          <w:p w:rsidR="009D4D44" w:rsidRPr="00BD7B91" w:rsidRDefault="009D4D44" w:rsidP="003A51F2">
            <w:pPr>
              <w:tabs>
                <w:tab w:val="left" w:pos="-720"/>
                <w:tab w:val="left" w:pos="0"/>
                <w:tab w:val="left" w:pos="720"/>
                <w:tab w:val="left" w:pos="1440"/>
                <w:tab w:val="left" w:pos="2160"/>
                <w:tab w:val="left" w:pos="2880"/>
                <w:tab w:val="left" w:pos="3600"/>
                <w:tab w:val="left" w:leader="dot" w:pos="6480"/>
              </w:tabs>
              <w:snapToGrid w:val="0"/>
              <w:spacing w:before="60" w:after="60"/>
              <w:jc w:val="both"/>
              <w:rPr>
                <w:rFonts w:cs="Arial"/>
              </w:rPr>
            </w:pPr>
            <w:r w:rsidRPr="00BD7B91">
              <w:rPr>
                <w:rFonts w:cs="Arial"/>
              </w:rPr>
              <w:t>Prepared by</w:t>
            </w:r>
          </w:p>
        </w:tc>
        <w:tc>
          <w:tcPr>
            <w:tcW w:w="3060" w:type="dxa"/>
            <w:tcBorders>
              <w:top w:val="single" w:sz="4" w:space="0" w:color="000000"/>
              <w:left w:val="single" w:sz="4" w:space="0" w:color="000000"/>
              <w:bottom w:val="single" w:sz="4" w:space="0" w:color="000000"/>
            </w:tcBorders>
          </w:tcPr>
          <w:p w:rsidR="009D4D44" w:rsidRPr="00BD7B91" w:rsidRDefault="009A299E" w:rsidP="00033158">
            <w:pPr>
              <w:tabs>
                <w:tab w:val="left" w:pos="-720"/>
                <w:tab w:val="left" w:pos="0"/>
                <w:tab w:val="left" w:pos="720"/>
                <w:tab w:val="left" w:pos="1440"/>
                <w:tab w:val="left" w:pos="2160"/>
                <w:tab w:val="left" w:pos="2880"/>
                <w:tab w:val="left" w:pos="3600"/>
                <w:tab w:val="left" w:leader="dot" w:pos="6480"/>
              </w:tabs>
              <w:snapToGrid w:val="0"/>
              <w:spacing w:before="60" w:after="60"/>
              <w:jc w:val="center"/>
              <w:rPr>
                <w:rFonts w:cs="Arial"/>
              </w:rPr>
            </w:pPr>
            <w:r>
              <w:rPr>
                <w:rFonts w:cs="Arial"/>
              </w:rPr>
              <w:t>Software</w:t>
            </w:r>
            <w:r w:rsidR="001F54EC">
              <w:rPr>
                <w:rFonts w:cs="Arial"/>
              </w:rPr>
              <w:t xml:space="preserve"> Development</w:t>
            </w:r>
            <w:r>
              <w:rPr>
                <w:rFonts w:cs="Arial"/>
              </w:rPr>
              <w:t xml:space="preserve"> Engineer</w:t>
            </w:r>
          </w:p>
        </w:tc>
        <w:tc>
          <w:tcPr>
            <w:tcW w:w="2977" w:type="dxa"/>
            <w:tcBorders>
              <w:top w:val="single" w:sz="4" w:space="0" w:color="000000"/>
              <w:left w:val="single" w:sz="4" w:space="0" w:color="000000"/>
              <w:bottom w:val="single" w:sz="4" w:space="0" w:color="000000"/>
            </w:tcBorders>
          </w:tcPr>
          <w:p w:rsidR="009D4D44" w:rsidRPr="00BD7B91" w:rsidRDefault="009A299E" w:rsidP="00033158">
            <w:pPr>
              <w:tabs>
                <w:tab w:val="left" w:pos="-720"/>
                <w:tab w:val="left" w:pos="0"/>
                <w:tab w:val="left" w:pos="720"/>
                <w:tab w:val="left" w:pos="1440"/>
                <w:tab w:val="left" w:pos="2160"/>
                <w:tab w:val="left" w:pos="2880"/>
                <w:tab w:val="left" w:pos="3600"/>
                <w:tab w:val="left" w:leader="dot" w:pos="6480"/>
              </w:tabs>
              <w:snapToGrid w:val="0"/>
              <w:spacing w:before="60" w:after="60"/>
              <w:jc w:val="center"/>
              <w:rPr>
                <w:rFonts w:cs="Arial"/>
              </w:rPr>
            </w:pPr>
            <w:r>
              <w:rPr>
                <w:rFonts w:cs="Arial"/>
              </w:rPr>
              <w:t>Dom Blount</w:t>
            </w:r>
          </w:p>
        </w:tc>
        <w:tc>
          <w:tcPr>
            <w:tcW w:w="2716" w:type="dxa"/>
            <w:tcBorders>
              <w:top w:val="single" w:sz="4" w:space="0" w:color="000000"/>
              <w:left w:val="single" w:sz="4" w:space="0" w:color="000000"/>
              <w:bottom w:val="single" w:sz="4" w:space="0" w:color="000000"/>
              <w:right w:val="single" w:sz="4" w:space="0" w:color="000000"/>
            </w:tcBorders>
          </w:tcPr>
          <w:p w:rsidR="009D4D44" w:rsidRPr="00BD7B91" w:rsidRDefault="004676B1" w:rsidP="004676B1">
            <w:pPr>
              <w:tabs>
                <w:tab w:val="left" w:pos="-720"/>
                <w:tab w:val="left" w:pos="0"/>
                <w:tab w:val="left" w:pos="720"/>
                <w:tab w:val="left" w:pos="1440"/>
                <w:tab w:val="left" w:pos="2160"/>
                <w:tab w:val="left" w:pos="2880"/>
                <w:tab w:val="left" w:pos="3600"/>
                <w:tab w:val="left" w:leader="dot" w:pos="6480"/>
              </w:tabs>
              <w:snapToGrid w:val="0"/>
              <w:spacing w:before="60" w:after="60"/>
              <w:jc w:val="center"/>
              <w:rPr>
                <w:rFonts w:cs="Arial"/>
              </w:rPr>
            </w:pPr>
            <w:r>
              <w:rPr>
                <w:rFonts w:cs="Arial"/>
              </w:rPr>
              <w:t>11/05/2021</w:t>
            </w:r>
          </w:p>
        </w:tc>
      </w:tr>
      <w:tr w:rsidR="009D4D44" w:rsidRPr="00BD7B91" w:rsidTr="00941A7C">
        <w:trPr>
          <w:trHeight w:val="2622"/>
          <w:jc w:val="center"/>
        </w:trPr>
        <w:tc>
          <w:tcPr>
            <w:tcW w:w="1309" w:type="dxa"/>
            <w:tcBorders>
              <w:top w:val="single" w:sz="4" w:space="0" w:color="000000"/>
              <w:left w:val="single" w:sz="4" w:space="0" w:color="000000"/>
              <w:bottom w:val="single" w:sz="4" w:space="0" w:color="000000"/>
            </w:tcBorders>
            <w:shd w:val="clear" w:color="auto" w:fill="C0C0C0"/>
            <w:vAlign w:val="center"/>
          </w:tcPr>
          <w:p w:rsidR="009D4D44" w:rsidRPr="00BD7B91" w:rsidRDefault="009D4D44" w:rsidP="003A51F2">
            <w:pPr>
              <w:tabs>
                <w:tab w:val="left" w:pos="-720"/>
                <w:tab w:val="left" w:pos="0"/>
                <w:tab w:val="left" w:pos="720"/>
                <w:tab w:val="left" w:pos="1440"/>
                <w:tab w:val="left" w:pos="2160"/>
                <w:tab w:val="left" w:pos="2880"/>
                <w:tab w:val="left" w:pos="3600"/>
                <w:tab w:val="left" w:leader="dot" w:pos="6480"/>
              </w:tabs>
              <w:snapToGrid w:val="0"/>
              <w:spacing w:before="60" w:after="60"/>
              <w:jc w:val="both"/>
              <w:rPr>
                <w:rFonts w:cs="Arial"/>
              </w:rPr>
            </w:pPr>
            <w:r w:rsidRPr="00BD7B91">
              <w:rPr>
                <w:rFonts w:cs="Arial"/>
              </w:rPr>
              <w:t>Checked  by</w:t>
            </w:r>
          </w:p>
        </w:tc>
        <w:tc>
          <w:tcPr>
            <w:tcW w:w="3060" w:type="dxa"/>
            <w:tcBorders>
              <w:top w:val="single" w:sz="4" w:space="0" w:color="000000"/>
              <w:left w:val="single" w:sz="4" w:space="0" w:color="000000"/>
              <w:bottom w:val="single" w:sz="4" w:space="0" w:color="000000"/>
            </w:tcBorders>
          </w:tcPr>
          <w:p w:rsidR="009D4D44" w:rsidRPr="00BD7B91" w:rsidRDefault="009D4D44" w:rsidP="00033158">
            <w:pPr>
              <w:tabs>
                <w:tab w:val="left" w:pos="-720"/>
                <w:tab w:val="left" w:pos="0"/>
                <w:tab w:val="left" w:pos="720"/>
                <w:tab w:val="left" w:pos="1440"/>
                <w:tab w:val="left" w:pos="2160"/>
                <w:tab w:val="left" w:pos="2880"/>
                <w:tab w:val="left" w:pos="3600"/>
                <w:tab w:val="left" w:leader="dot" w:pos="6480"/>
              </w:tabs>
              <w:snapToGrid w:val="0"/>
              <w:spacing w:before="60" w:after="60"/>
              <w:jc w:val="center"/>
              <w:rPr>
                <w:rFonts w:cs="Arial"/>
              </w:rPr>
            </w:pPr>
          </w:p>
        </w:tc>
        <w:tc>
          <w:tcPr>
            <w:tcW w:w="2977" w:type="dxa"/>
            <w:tcBorders>
              <w:top w:val="single" w:sz="4" w:space="0" w:color="000000"/>
              <w:left w:val="single" w:sz="4" w:space="0" w:color="000000"/>
              <w:bottom w:val="single" w:sz="4" w:space="0" w:color="000000"/>
            </w:tcBorders>
          </w:tcPr>
          <w:p w:rsidR="009D4D44" w:rsidRPr="00BD7B91" w:rsidRDefault="009D4D44" w:rsidP="00033158">
            <w:pPr>
              <w:tabs>
                <w:tab w:val="left" w:pos="-720"/>
                <w:tab w:val="left" w:pos="0"/>
                <w:tab w:val="left" w:pos="720"/>
                <w:tab w:val="left" w:pos="1440"/>
                <w:tab w:val="left" w:pos="2160"/>
                <w:tab w:val="left" w:pos="2880"/>
                <w:tab w:val="left" w:pos="3600"/>
                <w:tab w:val="left" w:leader="dot" w:pos="6480"/>
              </w:tabs>
              <w:snapToGrid w:val="0"/>
              <w:spacing w:before="60" w:after="60"/>
              <w:jc w:val="center"/>
              <w:rPr>
                <w:rFonts w:cs="Arial"/>
              </w:rPr>
            </w:pPr>
          </w:p>
        </w:tc>
        <w:tc>
          <w:tcPr>
            <w:tcW w:w="2716" w:type="dxa"/>
            <w:tcBorders>
              <w:top w:val="single" w:sz="4" w:space="0" w:color="000000"/>
              <w:left w:val="single" w:sz="4" w:space="0" w:color="000000"/>
              <w:bottom w:val="single" w:sz="4" w:space="0" w:color="000000"/>
              <w:right w:val="single" w:sz="4" w:space="0" w:color="000000"/>
            </w:tcBorders>
          </w:tcPr>
          <w:p w:rsidR="009D4D44" w:rsidRPr="00BD7B91" w:rsidRDefault="009D4D44" w:rsidP="00033158">
            <w:pPr>
              <w:tabs>
                <w:tab w:val="left" w:pos="-720"/>
                <w:tab w:val="left" w:pos="0"/>
                <w:tab w:val="left" w:pos="720"/>
                <w:tab w:val="left" w:pos="1440"/>
                <w:tab w:val="left" w:pos="2160"/>
                <w:tab w:val="left" w:pos="2880"/>
                <w:tab w:val="left" w:pos="3600"/>
                <w:tab w:val="left" w:leader="dot" w:pos="6480"/>
              </w:tabs>
              <w:snapToGrid w:val="0"/>
              <w:spacing w:before="60" w:after="60"/>
              <w:jc w:val="center"/>
              <w:rPr>
                <w:rFonts w:cs="Arial"/>
              </w:rPr>
            </w:pPr>
          </w:p>
        </w:tc>
      </w:tr>
      <w:tr w:rsidR="009D4D44" w:rsidRPr="00BD7B91" w:rsidTr="00941A7C">
        <w:trPr>
          <w:trHeight w:val="2829"/>
          <w:jc w:val="center"/>
        </w:trPr>
        <w:tc>
          <w:tcPr>
            <w:tcW w:w="1309" w:type="dxa"/>
            <w:tcBorders>
              <w:top w:val="single" w:sz="4" w:space="0" w:color="000000"/>
              <w:left w:val="single" w:sz="4" w:space="0" w:color="000000"/>
              <w:bottom w:val="single" w:sz="4" w:space="0" w:color="000000"/>
            </w:tcBorders>
            <w:shd w:val="clear" w:color="auto" w:fill="C0C0C0"/>
            <w:vAlign w:val="center"/>
          </w:tcPr>
          <w:p w:rsidR="009D4D44" w:rsidRPr="00BD7B91" w:rsidRDefault="009D4D44" w:rsidP="003A51F2">
            <w:pPr>
              <w:tabs>
                <w:tab w:val="left" w:pos="-720"/>
                <w:tab w:val="left" w:pos="0"/>
                <w:tab w:val="left" w:pos="720"/>
                <w:tab w:val="left" w:pos="1440"/>
                <w:tab w:val="left" w:pos="2160"/>
                <w:tab w:val="left" w:pos="2880"/>
                <w:tab w:val="left" w:pos="3600"/>
                <w:tab w:val="left" w:leader="dot" w:pos="6480"/>
              </w:tabs>
              <w:snapToGrid w:val="0"/>
              <w:spacing w:before="60" w:after="60"/>
              <w:jc w:val="both"/>
              <w:rPr>
                <w:rFonts w:cs="Arial"/>
              </w:rPr>
            </w:pPr>
            <w:r w:rsidRPr="00BD7B91">
              <w:rPr>
                <w:rFonts w:cs="Arial"/>
              </w:rPr>
              <w:t>Approved by</w:t>
            </w:r>
          </w:p>
        </w:tc>
        <w:tc>
          <w:tcPr>
            <w:tcW w:w="3060" w:type="dxa"/>
            <w:tcBorders>
              <w:top w:val="single" w:sz="4" w:space="0" w:color="000000"/>
              <w:left w:val="single" w:sz="4" w:space="0" w:color="000000"/>
              <w:bottom w:val="single" w:sz="4" w:space="0" w:color="000000"/>
            </w:tcBorders>
          </w:tcPr>
          <w:p w:rsidR="009D4D44" w:rsidRPr="00BD7B91" w:rsidRDefault="009D4D44" w:rsidP="00033158">
            <w:pPr>
              <w:tabs>
                <w:tab w:val="left" w:pos="-720"/>
                <w:tab w:val="left" w:pos="0"/>
                <w:tab w:val="left" w:pos="720"/>
                <w:tab w:val="left" w:pos="1440"/>
                <w:tab w:val="left" w:pos="2160"/>
                <w:tab w:val="left" w:pos="2880"/>
                <w:tab w:val="left" w:pos="3600"/>
                <w:tab w:val="left" w:leader="dot" w:pos="6480"/>
              </w:tabs>
              <w:snapToGrid w:val="0"/>
              <w:spacing w:before="60" w:after="60"/>
              <w:jc w:val="center"/>
              <w:rPr>
                <w:rFonts w:cs="Arial"/>
              </w:rPr>
            </w:pPr>
          </w:p>
        </w:tc>
        <w:tc>
          <w:tcPr>
            <w:tcW w:w="2977" w:type="dxa"/>
            <w:tcBorders>
              <w:top w:val="single" w:sz="4" w:space="0" w:color="000000"/>
              <w:left w:val="single" w:sz="4" w:space="0" w:color="000000"/>
              <w:bottom w:val="single" w:sz="4" w:space="0" w:color="000000"/>
            </w:tcBorders>
          </w:tcPr>
          <w:p w:rsidR="009D4D44" w:rsidRPr="00BD7B91" w:rsidRDefault="009D4D44" w:rsidP="00033158">
            <w:pPr>
              <w:tabs>
                <w:tab w:val="left" w:pos="-720"/>
                <w:tab w:val="left" w:pos="0"/>
                <w:tab w:val="left" w:pos="720"/>
                <w:tab w:val="left" w:pos="1440"/>
                <w:tab w:val="left" w:pos="2160"/>
                <w:tab w:val="left" w:pos="2880"/>
                <w:tab w:val="left" w:pos="3600"/>
                <w:tab w:val="left" w:leader="dot" w:pos="6480"/>
              </w:tabs>
              <w:snapToGrid w:val="0"/>
              <w:spacing w:before="60" w:after="60"/>
              <w:jc w:val="center"/>
              <w:rPr>
                <w:rFonts w:cs="Arial"/>
              </w:rPr>
            </w:pPr>
          </w:p>
        </w:tc>
        <w:tc>
          <w:tcPr>
            <w:tcW w:w="2716" w:type="dxa"/>
            <w:tcBorders>
              <w:top w:val="single" w:sz="4" w:space="0" w:color="000000"/>
              <w:left w:val="single" w:sz="4" w:space="0" w:color="000000"/>
              <w:bottom w:val="single" w:sz="4" w:space="0" w:color="000000"/>
              <w:right w:val="single" w:sz="4" w:space="0" w:color="000000"/>
            </w:tcBorders>
          </w:tcPr>
          <w:p w:rsidR="009D4D44" w:rsidRPr="00BD7B91" w:rsidRDefault="009D4D44" w:rsidP="00033158">
            <w:pPr>
              <w:tabs>
                <w:tab w:val="left" w:pos="-720"/>
                <w:tab w:val="left" w:pos="0"/>
                <w:tab w:val="left" w:pos="720"/>
                <w:tab w:val="left" w:pos="1440"/>
                <w:tab w:val="left" w:pos="2160"/>
                <w:tab w:val="left" w:pos="2880"/>
                <w:tab w:val="left" w:pos="3600"/>
                <w:tab w:val="left" w:leader="dot" w:pos="6480"/>
              </w:tabs>
              <w:snapToGrid w:val="0"/>
              <w:spacing w:before="60" w:after="60"/>
              <w:jc w:val="center"/>
              <w:rPr>
                <w:rFonts w:cs="Arial"/>
              </w:rPr>
            </w:pPr>
          </w:p>
        </w:tc>
      </w:tr>
    </w:tbl>
    <w:p w:rsidR="00033158" w:rsidRPr="00BD7B91" w:rsidRDefault="00033158" w:rsidP="003A51F2">
      <w:pPr>
        <w:pBdr>
          <w:bottom w:val="single" w:sz="4" w:space="31" w:color="000000"/>
        </w:pBdr>
        <w:tabs>
          <w:tab w:val="left" w:pos="-720"/>
          <w:tab w:val="left" w:pos="0"/>
          <w:tab w:val="left" w:pos="720"/>
          <w:tab w:val="left" w:pos="1440"/>
          <w:tab w:val="left" w:pos="2160"/>
          <w:tab w:val="left" w:pos="2880"/>
          <w:tab w:val="left" w:pos="3600"/>
          <w:tab w:val="left" w:pos="4330"/>
          <w:tab w:val="left" w:pos="4963"/>
          <w:tab w:val="left" w:pos="5702"/>
          <w:tab w:val="left" w:pos="6442"/>
          <w:tab w:val="left" w:pos="7200"/>
        </w:tabs>
        <w:spacing w:before="60" w:after="60"/>
        <w:jc w:val="both"/>
      </w:pPr>
    </w:p>
    <w:p w:rsidR="009D4D44" w:rsidRDefault="009D4D44" w:rsidP="003A51F2">
      <w:pPr>
        <w:pStyle w:val="TOC1"/>
        <w:jc w:val="center"/>
        <w:rPr>
          <w:b/>
          <w:u w:val="single"/>
          <w:lang w:val="en-GB"/>
        </w:rPr>
      </w:pPr>
      <w:r w:rsidRPr="00BD7B91">
        <w:rPr>
          <w:lang w:val="en-GB"/>
        </w:rPr>
        <w:br w:type="page"/>
      </w:r>
      <w:r>
        <w:rPr>
          <w:b/>
          <w:u w:val="single"/>
          <w:lang w:val="en-GB"/>
        </w:rPr>
        <w:lastRenderedPageBreak/>
        <w:t>Table of Contents</w:t>
      </w:r>
    </w:p>
    <w:p w:rsidR="00AB754C" w:rsidRDefault="00AB754C" w:rsidP="00AB754C"/>
    <w:p w:rsidR="00AB754C" w:rsidRDefault="00AB754C" w:rsidP="00AB754C"/>
    <w:p w:rsidR="00AB754C" w:rsidRDefault="00AB754C" w:rsidP="00AB754C"/>
    <w:p w:rsidR="00AB754C" w:rsidRPr="00AB754C" w:rsidRDefault="00AB754C" w:rsidP="00AB754C"/>
    <w:p w:rsidR="009D4D44" w:rsidRDefault="009D4D44" w:rsidP="003A51F2">
      <w:pPr>
        <w:pStyle w:val="TOC1"/>
        <w:jc w:val="center"/>
        <w:rPr>
          <w:lang w:val="en-GB"/>
        </w:rPr>
      </w:pPr>
    </w:p>
    <w:p w:rsidR="00727BBB" w:rsidRDefault="009D4D44">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71549256" w:history="1">
        <w:r w:rsidR="00727BBB" w:rsidRPr="00FB7F37">
          <w:rPr>
            <w:rStyle w:val="Hyperlink"/>
            <w:noProof/>
          </w:rPr>
          <w:t>1.</w:t>
        </w:r>
        <w:r w:rsidR="00727BBB">
          <w:rPr>
            <w:rFonts w:asciiTheme="minorHAnsi" w:eastAsiaTheme="minorEastAsia" w:hAnsiTheme="minorHAnsi" w:cstheme="minorBidi"/>
            <w:caps w:val="0"/>
            <w:noProof/>
            <w:sz w:val="22"/>
            <w:szCs w:val="22"/>
            <w:lang w:val="en-GB" w:eastAsia="en-GB"/>
          </w:rPr>
          <w:tab/>
        </w:r>
        <w:r w:rsidR="00727BBB" w:rsidRPr="00FB7F37">
          <w:rPr>
            <w:rStyle w:val="Hyperlink"/>
            <w:noProof/>
          </w:rPr>
          <w:t>Introduction</w:t>
        </w:r>
        <w:r w:rsidR="00727BBB">
          <w:rPr>
            <w:noProof/>
            <w:webHidden/>
          </w:rPr>
          <w:tab/>
        </w:r>
        <w:r w:rsidR="00727BBB">
          <w:rPr>
            <w:noProof/>
            <w:webHidden/>
          </w:rPr>
          <w:fldChar w:fldCharType="begin"/>
        </w:r>
        <w:r w:rsidR="00727BBB">
          <w:rPr>
            <w:noProof/>
            <w:webHidden/>
          </w:rPr>
          <w:instrText xml:space="preserve"> PAGEREF _Toc71549256 \h </w:instrText>
        </w:r>
        <w:r w:rsidR="00727BBB">
          <w:rPr>
            <w:noProof/>
            <w:webHidden/>
          </w:rPr>
        </w:r>
        <w:r w:rsidR="00727BBB">
          <w:rPr>
            <w:noProof/>
            <w:webHidden/>
          </w:rPr>
          <w:fldChar w:fldCharType="separate"/>
        </w:r>
        <w:r w:rsidR="00727BBB">
          <w:rPr>
            <w:noProof/>
            <w:webHidden/>
          </w:rPr>
          <w:t>3</w:t>
        </w:r>
        <w:r w:rsidR="00727BBB">
          <w:rPr>
            <w:noProof/>
            <w:webHidden/>
          </w:rPr>
          <w:fldChar w:fldCharType="end"/>
        </w:r>
      </w:hyperlink>
    </w:p>
    <w:p w:rsidR="00727BBB" w:rsidRDefault="009A37EC">
      <w:pPr>
        <w:pStyle w:val="TOC1"/>
        <w:rPr>
          <w:rFonts w:asciiTheme="minorHAnsi" w:eastAsiaTheme="minorEastAsia" w:hAnsiTheme="minorHAnsi" w:cstheme="minorBidi"/>
          <w:caps w:val="0"/>
          <w:noProof/>
          <w:sz w:val="22"/>
          <w:szCs w:val="22"/>
          <w:lang w:val="en-GB" w:eastAsia="en-GB"/>
        </w:rPr>
      </w:pPr>
      <w:hyperlink w:anchor="_Toc71549257" w:history="1">
        <w:r w:rsidR="00727BBB" w:rsidRPr="00FB7F37">
          <w:rPr>
            <w:rStyle w:val="Hyperlink"/>
            <w:noProof/>
          </w:rPr>
          <w:t>2.</w:t>
        </w:r>
        <w:r w:rsidR="00727BBB">
          <w:rPr>
            <w:rFonts w:asciiTheme="minorHAnsi" w:eastAsiaTheme="minorEastAsia" w:hAnsiTheme="minorHAnsi" w:cstheme="minorBidi"/>
            <w:caps w:val="0"/>
            <w:noProof/>
            <w:sz w:val="22"/>
            <w:szCs w:val="22"/>
            <w:lang w:val="en-GB" w:eastAsia="en-GB"/>
          </w:rPr>
          <w:tab/>
        </w:r>
        <w:r w:rsidR="00727BBB" w:rsidRPr="00FB7F37">
          <w:rPr>
            <w:rStyle w:val="Hyperlink"/>
            <w:noProof/>
          </w:rPr>
          <w:t>System Requirements</w:t>
        </w:r>
        <w:r w:rsidR="00727BBB">
          <w:rPr>
            <w:noProof/>
            <w:webHidden/>
          </w:rPr>
          <w:tab/>
        </w:r>
        <w:r w:rsidR="00727BBB">
          <w:rPr>
            <w:noProof/>
            <w:webHidden/>
          </w:rPr>
          <w:fldChar w:fldCharType="begin"/>
        </w:r>
        <w:r w:rsidR="00727BBB">
          <w:rPr>
            <w:noProof/>
            <w:webHidden/>
          </w:rPr>
          <w:instrText xml:space="preserve"> PAGEREF _Toc71549257 \h </w:instrText>
        </w:r>
        <w:r w:rsidR="00727BBB">
          <w:rPr>
            <w:noProof/>
            <w:webHidden/>
          </w:rPr>
        </w:r>
        <w:r w:rsidR="00727BBB">
          <w:rPr>
            <w:noProof/>
            <w:webHidden/>
          </w:rPr>
          <w:fldChar w:fldCharType="separate"/>
        </w:r>
        <w:r w:rsidR="00727BBB">
          <w:rPr>
            <w:noProof/>
            <w:webHidden/>
          </w:rPr>
          <w:t>3</w:t>
        </w:r>
        <w:r w:rsidR="00727BBB">
          <w:rPr>
            <w:noProof/>
            <w:webHidden/>
          </w:rPr>
          <w:fldChar w:fldCharType="end"/>
        </w:r>
      </w:hyperlink>
    </w:p>
    <w:p w:rsidR="00727BBB" w:rsidRDefault="009A37EC">
      <w:pPr>
        <w:pStyle w:val="TOC2"/>
        <w:tabs>
          <w:tab w:val="left" w:pos="880"/>
          <w:tab w:val="right" w:leader="dot" w:pos="9741"/>
        </w:tabs>
        <w:rPr>
          <w:rFonts w:asciiTheme="minorHAnsi" w:eastAsiaTheme="minorEastAsia" w:hAnsiTheme="minorHAnsi" w:cstheme="minorBidi"/>
          <w:noProof/>
          <w:sz w:val="22"/>
          <w:szCs w:val="22"/>
          <w:lang w:eastAsia="en-GB"/>
        </w:rPr>
      </w:pPr>
      <w:hyperlink w:anchor="_Toc71549258" w:history="1">
        <w:r w:rsidR="00727BBB" w:rsidRPr="00FB7F37">
          <w:rPr>
            <w:rStyle w:val="Hyperlink"/>
            <w:noProof/>
          </w:rPr>
          <w:t>2.1</w:t>
        </w:r>
        <w:r w:rsidR="00727BBB">
          <w:rPr>
            <w:rFonts w:asciiTheme="minorHAnsi" w:eastAsiaTheme="minorEastAsia" w:hAnsiTheme="minorHAnsi" w:cstheme="minorBidi"/>
            <w:noProof/>
            <w:sz w:val="22"/>
            <w:szCs w:val="22"/>
            <w:lang w:eastAsia="en-GB"/>
          </w:rPr>
          <w:tab/>
        </w:r>
        <w:r w:rsidR="00727BBB" w:rsidRPr="00FB7F37">
          <w:rPr>
            <w:rStyle w:val="Hyperlink"/>
            <w:noProof/>
          </w:rPr>
          <w:t>Operating System</w:t>
        </w:r>
        <w:r w:rsidR="00727BBB">
          <w:rPr>
            <w:noProof/>
            <w:webHidden/>
          </w:rPr>
          <w:tab/>
        </w:r>
        <w:r w:rsidR="00727BBB">
          <w:rPr>
            <w:noProof/>
            <w:webHidden/>
          </w:rPr>
          <w:fldChar w:fldCharType="begin"/>
        </w:r>
        <w:r w:rsidR="00727BBB">
          <w:rPr>
            <w:noProof/>
            <w:webHidden/>
          </w:rPr>
          <w:instrText xml:space="preserve"> PAGEREF _Toc71549258 \h </w:instrText>
        </w:r>
        <w:r w:rsidR="00727BBB">
          <w:rPr>
            <w:noProof/>
            <w:webHidden/>
          </w:rPr>
        </w:r>
        <w:r w:rsidR="00727BBB">
          <w:rPr>
            <w:noProof/>
            <w:webHidden/>
          </w:rPr>
          <w:fldChar w:fldCharType="separate"/>
        </w:r>
        <w:r w:rsidR="00727BBB">
          <w:rPr>
            <w:noProof/>
            <w:webHidden/>
          </w:rPr>
          <w:t>3</w:t>
        </w:r>
        <w:r w:rsidR="00727BBB">
          <w:rPr>
            <w:noProof/>
            <w:webHidden/>
          </w:rPr>
          <w:fldChar w:fldCharType="end"/>
        </w:r>
      </w:hyperlink>
    </w:p>
    <w:p w:rsidR="00727BBB" w:rsidRDefault="009A37EC">
      <w:pPr>
        <w:pStyle w:val="TOC2"/>
        <w:tabs>
          <w:tab w:val="left" w:pos="880"/>
          <w:tab w:val="right" w:leader="dot" w:pos="9741"/>
        </w:tabs>
        <w:rPr>
          <w:rFonts w:asciiTheme="minorHAnsi" w:eastAsiaTheme="minorEastAsia" w:hAnsiTheme="minorHAnsi" w:cstheme="minorBidi"/>
          <w:noProof/>
          <w:sz w:val="22"/>
          <w:szCs w:val="22"/>
          <w:lang w:eastAsia="en-GB"/>
        </w:rPr>
      </w:pPr>
      <w:hyperlink w:anchor="_Toc71549259" w:history="1">
        <w:r w:rsidR="00727BBB" w:rsidRPr="00FB7F37">
          <w:rPr>
            <w:rStyle w:val="Hyperlink"/>
            <w:noProof/>
          </w:rPr>
          <w:t>2.2</w:t>
        </w:r>
        <w:r w:rsidR="00727BBB">
          <w:rPr>
            <w:rFonts w:asciiTheme="minorHAnsi" w:eastAsiaTheme="minorEastAsia" w:hAnsiTheme="minorHAnsi" w:cstheme="minorBidi"/>
            <w:noProof/>
            <w:sz w:val="22"/>
            <w:szCs w:val="22"/>
            <w:lang w:eastAsia="en-GB"/>
          </w:rPr>
          <w:tab/>
        </w:r>
        <w:r w:rsidR="00727BBB" w:rsidRPr="00FB7F37">
          <w:rPr>
            <w:rStyle w:val="Hyperlink"/>
            <w:noProof/>
          </w:rPr>
          <w:t>Screen size</w:t>
        </w:r>
        <w:r w:rsidR="00727BBB">
          <w:rPr>
            <w:noProof/>
            <w:webHidden/>
          </w:rPr>
          <w:tab/>
        </w:r>
        <w:r w:rsidR="00727BBB">
          <w:rPr>
            <w:noProof/>
            <w:webHidden/>
          </w:rPr>
          <w:fldChar w:fldCharType="begin"/>
        </w:r>
        <w:r w:rsidR="00727BBB">
          <w:rPr>
            <w:noProof/>
            <w:webHidden/>
          </w:rPr>
          <w:instrText xml:space="preserve"> PAGEREF _Toc71549259 \h </w:instrText>
        </w:r>
        <w:r w:rsidR="00727BBB">
          <w:rPr>
            <w:noProof/>
            <w:webHidden/>
          </w:rPr>
        </w:r>
        <w:r w:rsidR="00727BBB">
          <w:rPr>
            <w:noProof/>
            <w:webHidden/>
          </w:rPr>
          <w:fldChar w:fldCharType="separate"/>
        </w:r>
        <w:r w:rsidR="00727BBB">
          <w:rPr>
            <w:noProof/>
            <w:webHidden/>
          </w:rPr>
          <w:t>3</w:t>
        </w:r>
        <w:r w:rsidR="00727BBB">
          <w:rPr>
            <w:noProof/>
            <w:webHidden/>
          </w:rPr>
          <w:fldChar w:fldCharType="end"/>
        </w:r>
      </w:hyperlink>
    </w:p>
    <w:p w:rsidR="00727BBB" w:rsidRDefault="009A37EC">
      <w:pPr>
        <w:pStyle w:val="TOC2"/>
        <w:tabs>
          <w:tab w:val="left" w:pos="880"/>
          <w:tab w:val="right" w:leader="dot" w:pos="9741"/>
        </w:tabs>
        <w:rPr>
          <w:rFonts w:asciiTheme="minorHAnsi" w:eastAsiaTheme="minorEastAsia" w:hAnsiTheme="minorHAnsi" w:cstheme="minorBidi"/>
          <w:noProof/>
          <w:sz w:val="22"/>
          <w:szCs w:val="22"/>
          <w:lang w:eastAsia="en-GB"/>
        </w:rPr>
      </w:pPr>
      <w:hyperlink w:anchor="_Toc71549260" w:history="1">
        <w:r w:rsidR="00727BBB" w:rsidRPr="00FB7F37">
          <w:rPr>
            <w:rStyle w:val="Hyperlink"/>
            <w:noProof/>
          </w:rPr>
          <w:t>2.3</w:t>
        </w:r>
        <w:r w:rsidR="00727BBB">
          <w:rPr>
            <w:rFonts w:asciiTheme="minorHAnsi" w:eastAsiaTheme="minorEastAsia" w:hAnsiTheme="minorHAnsi" w:cstheme="minorBidi"/>
            <w:noProof/>
            <w:sz w:val="22"/>
            <w:szCs w:val="22"/>
            <w:lang w:eastAsia="en-GB"/>
          </w:rPr>
          <w:tab/>
        </w:r>
        <w:r w:rsidR="00727BBB" w:rsidRPr="00FB7F37">
          <w:rPr>
            <w:rStyle w:val="Hyperlink"/>
            <w:noProof/>
          </w:rPr>
          <w:t>Hardware</w:t>
        </w:r>
        <w:r w:rsidR="00727BBB">
          <w:rPr>
            <w:noProof/>
            <w:webHidden/>
          </w:rPr>
          <w:tab/>
        </w:r>
        <w:r w:rsidR="00727BBB">
          <w:rPr>
            <w:noProof/>
            <w:webHidden/>
          </w:rPr>
          <w:fldChar w:fldCharType="begin"/>
        </w:r>
        <w:r w:rsidR="00727BBB">
          <w:rPr>
            <w:noProof/>
            <w:webHidden/>
          </w:rPr>
          <w:instrText xml:space="preserve"> PAGEREF _Toc71549260 \h </w:instrText>
        </w:r>
        <w:r w:rsidR="00727BBB">
          <w:rPr>
            <w:noProof/>
            <w:webHidden/>
          </w:rPr>
        </w:r>
        <w:r w:rsidR="00727BBB">
          <w:rPr>
            <w:noProof/>
            <w:webHidden/>
          </w:rPr>
          <w:fldChar w:fldCharType="separate"/>
        </w:r>
        <w:r w:rsidR="00727BBB">
          <w:rPr>
            <w:noProof/>
            <w:webHidden/>
          </w:rPr>
          <w:t>3</w:t>
        </w:r>
        <w:r w:rsidR="00727BBB">
          <w:rPr>
            <w:noProof/>
            <w:webHidden/>
          </w:rPr>
          <w:fldChar w:fldCharType="end"/>
        </w:r>
      </w:hyperlink>
    </w:p>
    <w:p w:rsidR="00727BBB" w:rsidRDefault="009A37EC">
      <w:pPr>
        <w:pStyle w:val="TOC2"/>
        <w:tabs>
          <w:tab w:val="left" w:pos="880"/>
          <w:tab w:val="right" w:leader="dot" w:pos="9741"/>
        </w:tabs>
        <w:rPr>
          <w:rFonts w:asciiTheme="minorHAnsi" w:eastAsiaTheme="minorEastAsia" w:hAnsiTheme="minorHAnsi" w:cstheme="minorBidi"/>
          <w:noProof/>
          <w:sz w:val="22"/>
          <w:szCs w:val="22"/>
          <w:lang w:eastAsia="en-GB"/>
        </w:rPr>
      </w:pPr>
      <w:hyperlink w:anchor="_Toc71549261" w:history="1">
        <w:r w:rsidR="00727BBB" w:rsidRPr="00FB7F37">
          <w:rPr>
            <w:rStyle w:val="Hyperlink"/>
            <w:noProof/>
          </w:rPr>
          <w:t>2.4</w:t>
        </w:r>
        <w:r w:rsidR="00727BBB">
          <w:rPr>
            <w:rFonts w:asciiTheme="minorHAnsi" w:eastAsiaTheme="minorEastAsia" w:hAnsiTheme="minorHAnsi" w:cstheme="minorBidi"/>
            <w:noProof/>
            <w:sz w:val="22"/>
            <w:szCs w:val="22"/>
            <w:lang w:eastAsia="en-GB"/>
          </w:rPr>
          <w:tab/>
        </w:r>
        <w:r w:rsidR="00727BBB" w:rsidRPr="00FB7F37">
          <w:rPr>
            <w:rStyle w:val="Hyperlink"/>
            <w:noProof/>
          </w:rPr>
          <w:t>Development Enviroment</w:t>
        </w:r>
        <w:r w:rsidR="00727BBB">
          <w:rPr>
            <w:noProof/>
            <w:webHidden/>
          </w:rPr>
          <w:tab/>
        </w:r>
        <w:r w:rsidR="00727BBB">
          <w:rPr>
            <w:noProof/>
            <w:webHidden/>
          </w:rPr>
          <w:fldChar w:fldCharType="begin"/>
        </w:r>
        <w:r w:rsidR="00727BBB">
          <w:rPr>
            <w:noProof/>
            <w:webHidden/>
          </w:rPr>
          <w:instrText xml:space="preserve"> PAGEREF _Toc71549261 \h </w:instrText>
        </w:r>
        <w:r w:rsidR="00727BBB">
          <w:rPr>
            <w:noProof/>
            <w:webHidden/>
          </w:rPr>
        </w:r>
        <w:r w:rsidR="00727BBB">
          <w:rPr>
            <w:noProof/>
            <w:webHidden/>
          </w:rPr>
          <w:fldChar w:fldCharType="separate"/>
        </w:r>
        <w:r w:rsidR="00727BBB">
          <w:rPr>
            <w:noProof/>
            <w:webHidden/>
          </w:rPr>
          <w:t>3</w:t>
        </w:r>
        <w:r w:rsidR="00727BBB">
          <w:rPr>
            <w:noProof/>
            <w:webHidden/>
          </w:rPr>
          <w:fldChar w:fldCharType="end"/>
        </w:r>
      </w:hyperlink>
    </w:p>
    <w:p w:rsidR="00727BBB" w:rsidRDefault="009A37EC">
      <w:pPr>
        <w:pStyle w:val="TOC1"/>
        <w:rPr>
          <w:rFonts w:asciiTheme="minorHAnsi" w:eastAsiaTheme="minorEastAsia" w:hAnsiTheme="minorHAnsi" w:cstheme="minorBidi"/>
          <w:caps w:val="0"/>
          <w:noProof/>
          <w:sz w:val="22"/>
          <w:szCs w:val="22"/>
          <w:lang w:val="en-GB" w:eastAsia="en-GB"/>
        </w:rPr>
      </w:pPr>
      <w:hyperlink w:anchor="_Toc71549262" w:history="1">
        <w:r w:rsidR="00727BBB" w:rsidRPr="00FB7F37">
          <w:rPr>
            <w:rStyle w:val="Hyperlink"/>
            <w:noProof/>
          </w:rPr>
          <w:t>3.</w:t>
        </w:r>
        <w:r w:rsidR="00727BBB">
          <w:rPr>
            <w:rFonts w:asciiTheme="minorHAnsi" w:eastAsiaTheme="minorEastAsia" w:hAnsiTheme="minorHAnsi" w:cstheme="minorBidi"/>
            <w:caps w:val="0"/>
            <w:noProof/>
            <w:sz w:val="22"/>
            <w:szCs w:val="22"/>
            <w:lang w:val="en-GB" w:eastAsia="en-GB"/>
          </w:rPr>
          <w:tab/>
        </w:r>
        <w:r w:rsidR="00727BBB" w:rsidRPr="00FB7F37">
          <w:rPr>
            <w:rStyle w:val="Hyperlink"/>
            <w:noProof/>
          </w:rPr>
          <w:t>Icons &amp; Buttons</w:t>
        </w:r>
        <w:r w:rsidR="00727BBB">
          <w:rPr>
            <w:noProof/>
            <w:webHidden/>
          </w:rPr>
          <w:tab/>
        </w:r>
        <w:r w:rsidR="00727BBB">
          <w:rPr>
            <w:noProof/>
            <w:webHidden/>
          </w:rPr>
          <w:fldChar w:fldCharType="begin"/>
        </w:r>
        <w:r w:rsidR="00727BBB">
          <w:rPr>
            <w:noProof/>
            <w:webHidden/>
          </w:rPr>
          <w:instrText xml:space="preserve"> PAGEREF _Toc71549262 \h </w:instrText>
        </w:r>
        <w:r w:rsidR="00727BBB">
          <w:rPr>
            <w:noProof/>
            <w:webHidden/>
          </w:rPr>
        </w:r>
        <w:r w:rsidR="00727BBB">
          <w:rPr>
            <w:noProof/>
            <w:webHidden/>
          </w:rPr>
          <w:fldChar w:fldCharType="separate"/>
        </w:r>
        <w:r w:rsidR="00727BBB">
          <w:rPr>
            <w:noProof/>
            <w:webHidden/>
          </w:rPr>
          <w:t>4</w:t>
        </w:r>
        <w:r w:rsidR="00727BBB">
          <w:rPr>
            <w:noProof/>
            <w:webHidden/>
          </w:rPr>
          <w:fldChar w:fldCharType="end"/>
        </w:r>
      </w:hyperlink>
    </w:p>
    <w:p w:rsidR="00727BBB" w:rsidRDefault="009A37EC">
      <w:pPr>
        <w:pStyle w:val="TOC2"/>
        <w:tabs>
          <w:tab w:val="left" w:pos="880"/>
          <w:tab w:val="right" w:leader="dot" w:pos="9741"/>
        </w:tabs>
        <w:rPr>
          <w:rFonts w:asciiTheme="minorHAnsi" w:eastAsiaTheme="minorEastAsia" w:hAnsiTheme="minorHAnsi" w:cstheme="minorBidi"/>
          <w:noProof/>
          <w:sz w:val="22"/>
          <w:szCs w:val="22"/>
          <w:lang w:eastAsia="en-GB"/>
        </w:rPr>
      </w:pPr>
      <w:hyperlink w:anchor="_Toc71549263" w:history="1">
        <w:r w:rsidR="00727BBB" w:rsidRPr="00FB7F37">
          <w:rPr>
            <w:rStyle w:val="Hyperlink"/>
            <w:noProof/>
          </w:rPr>
          <w:t>3.1</w:t>
        </w:r>
        <w:r w:rsidR="00727BBB">
          <w:rPr>
            <w:rFonts w:asciiTheme="minorHAnsi" w:eastAsiaTheme="minorEastAsia" w:hAnsiTheme="minorHAnsi" w:cstheme="minorBidi"/>
            <w:noProof/>
            <w:sz w:val="22"/>
            <w:szCs w:val="22"/>
            <w:lang w:eastAsia="en-GB"/>
          </w:rPr>
          <w:tab/>
        </w:r>
        <w:r w:rsidR="00727BBB" w:rsidRPr="00FB7F37">
          <w:rPr>
            <w:rStyle w:val="Hyperlink"/>
            <w:noProof/>
          </w:rPr>
          <w:t>Icons</w:t>
        </w:r>
        <w:r w:rsidR="00727BBB">
          <w:rPr>
            <w:noProof/>
            <w:webHidden/>
          </w:rPr>
          <w:tab/>
        </w:r>
        <w:r w:rsidR="00727BBB">
          <w:rPr>
            <w:noProof/>
            <w:webHidden/>
          </w:rPr>
          <w:fldChar w:fldCharType="begin"/>
        </w:r>
        <w:r w:rsidR="00727BBB">
          <w:rPr>
            <w:noProof/>
            <w:webHidden/>
          </w:rPr>
          <w:instrText xml:space="preserve"> PAGEREF _Toc71549263 \h </w:instrText>
        </w:r>
        <w:r w:rsidR="00727BBB">
          <w:rPr>
            <w:noProof/>
            <w:webHidden/>
          </w:rPr>
        </w:r>
        <w:r w:rsidR="00727BBB">
          <w:rPr>
            <w:noProof/>
            <w:webHidden/>
          </w:rPr>
          <w:fldChar w:fldCharType="separate"/>
        </w:r>
        <w:r w:rsidR="00727BBB">
          <w:rPr>
            <w:noProof/>
            <w:webHidden/>
          </w:rPr>
          <w:t>4</w:t>
        </w:r>
        <w:r w:rsidR="00727BBB">
          <w:rPr>
            <w:noProof/>
            <w:webHidden/>
          </w:rPr>
          <w:fldChar w:fldCharType="end"/>
        </w:r>
      </w:hyperlink>
    </w:p>
    <w:p w:rsidR="00727BBB" w:rsidRDefault="009A37EC">
      <w:pPr>
        <w:pStyle w:val="TOC2"/>
        <w:tabs>
          <w:tab w:val="left" w:pos="880"/>
          <w:tab w:val="right" w:leader="dot" w:pos="9741"/>
        </w:tabs>
        <w:rPr>
          <w:rFonts w:asciiTheme="minorHAnsi" w:eastAsiaTheme="minorEastAsia" w:hAnsiTheme="minorHAnsi" w:cstheme="minorBidi"/>
          <w:noProof/>
          <w:sz w:val="22"/>
          <w:szCs w:val="22"/>
          <w:lang w:eastAsia="en-GB"/>
        </w:rPr>
      </w:pPr>
      <w:hyperlink w:anchor="_Toc71549264" w:history="1">
        <w:r w:rsidR="00727BBB" w:rsidRPr="00FB7F37">
          <w:rPr>
            <w:rStyle w:val="Hyperlink"/>
            <w:noProof/>
          </w:rPr>
          <w:t>3.2</w:t>
        </w:r>
        <w:r w:rsidR="00727BBB">
          <w:rPr>
            <w:rFonts w:asciiTheme="minorHAnsi" w:eastAsiaTheme="minorEastAsia" w:hAnsiTheme="minorHAnsi" w:cstheme="minorBidi"/>
            <w:noProof/>
            <w:sz w:val="22"/>
            <w:szCs w:val="22"/>
            <w:lang w:eastAsia="en-GB"/>
          </w:rPr>
          <w:tab/>
        </w:r>
        <w:r w:rsidR="00727BBB" w:rsidRPr="00FB7F37">
          <w:rPr>
            <w:rStyle w:val="Hyperlink"/>
            <w:noProof/>
          </w:rPr>
          <w:t>Buttons</w:t>
        </w:r>
        <w:r w:rsidR="00727BBB">
          <w:rPr>
            <w:noProof/>
            <w:webHidden/>
          </w:rPr>
          <w:tab/>
        </w:r>
        <w:r w:rsidR="00727BBB">
          <w:rPr>
            <w:noProof/>
            <w:webHidden/>
          </w:rPr>
          <w:fldChar w:fldCharType="begin"/>
        </w:r>
        <w:r w:rsidR="00727BBB">
          <w:rPr>
            <w:noProof/>
            <w:webHidden/>
          </w:rPr>
          <w:instrText xml:space="preserve"> PAGEREF _Toc71549264 \h </w:instrText>
        </w:r>
        <w:r w:rsidR="00727BBB">
          <w:rPr>
            <w:noProof/>
            <w:webHidden/>
          </w:rPr>
        </w:r>
        <w:r w:rsidR="00727BBB">
          <w:rPr>
            <w:noProof/>
            <w:webHidden/>
          </w:rPr>
          <w:fldChar w:fldCharType="separate"/>
        </w:r>
        <w:r w:rsidR="00727BBB">
          <w:rPr>
            <w:noProof/>
            <w:webHidden/>
          </w:rPr>
          <w:t>4</w:t>
        </w:r>
        <w:r w:rsidR="00727BBB">
          <w:rPr>
            <w:noProof/>
            <w:webHidden/>
          </w:rPr>
          <w:fldChar w:fldCharType="end"/>
        </w:r>
      </w:hyperlink>
    </w:p>
    <w:p w:rsidR="00727BBB" w:rsidRDefault="009A37EC">
      <w:pPr>
        <w:pStyle w:val="TOC1"/>
        <w:rPr>
          <w:rFonts w:asciiTheme="minorHAnsi" w:eastAsiaTheme="minorEastAsia" w:hAnsiTheme="minorHAnsi" w:cstheme="minorBidi"/>
          <w:caps w:val="0"/>
          <w:noProof/>
          <w:sz w:val="22"/>
          <w:szCs w:val="22"/>
          <w:lang w:val="en-GB" w:eastAsia="en-GB"/>
        </w:rPr>
      </w:pPr>
      <w:hyperlink w:anchor="_Toc71549265" w:history="1">
        <w:r w:rsidR="00727BBB" w:rsidRPr="00FB7F37">
          <w:rPr>
            <w:rStyle w:val="Hyperlink"/>
            <w:noProof/>
          </w:rPr>
          <w:t>4.</w:t>
        </w:r>
        <w:r w:rsidR="00727BBB">
          <w:rPr>
            <w:rFonts w:asciiTheme="minorHAnsi" w:eastAsiaTheme="minorEastAsia" w:hAnsiTheme="minorHAnsi" w:cstheme="minorBidi"/>
            <w:caps w:val="0"/>
            <w:noProof/>
            <w:sz w:val="22"/>
            <w:szCs w:val="22"/>
            <w:lang w:val="en-GB" w:eastAsia="en-GB"/>
          </w:rPr>
          <w:tab/>
        </w:r>
        <w:r w:rsidR="00727BBB" w:rsidRPr="00FB7F37">
          <w:rPr>
            <w:rStyle w:val="Hyperlink"/>
            <w:noProof/>
          </w:rPr>
          <w:t>Look &amp; Feel</w:t>
        </w:r>
        <w:r w:rsidR="00727BBB">
          <w:rPr>
            <w:noProof/>
            <w:webHidden/>
          </w:rPr>
          <w:tab/>
        </w:r>
        <w:r w:rsidR="00727BBB">
          <w:rPr>
            <w:noProof/>
            <w:webHidden/>
          </w:rPr>
          <w:fldChar w:fldCharType="begin"/>
        </w:r>
        <w:r w:rsidR="00727BBB">
          <w:rPr>
            <w:noProof/>
            <w:webHidden/>
          </w:rPr>
          <w:instrText xml:space="preserve"> PAGEREF _Toc71549265 \h </w:instrText>
        </w:r>
        <w:r w:rsidR="00727BBB">
          <w:rPr>
            <w:noProof/>
            <w:webHidden/>
          </w:rPr>
        </w:r>
        <w:r w:rsidR="00727BBB">
          <w:rPr>
            <w:noProof/>
            <w:webHidden/>
          </w:rPr>
          <w:fldChar w:fldCharType="separate"/>
        </w:r>
        <w:r w:rsidR="00727BBB">
          <w:rPr>
            <w:noProof/>
            <w:webHidden/>
          </w:rPr>
          <w:t>5</w:t>
        </w:r>
        <w:r w:rsidR="00727BBB">
          <w:rPr>
            <w:noProof/>
            <w:webHidden/>
          </w:rPr>
          <w:fldChar w:fldCharType="end"/>
        </w:r>
      </w:hyperlink>
    </w:p>
    <w:p w:rsidR="00727BBB" w:rsidRDefault="009A37EC">
      <w:pPr>
        <w:pStyle w:val="TOC2"/>
        <w:tabs>
          <w:tab w:val="left" w:pos="880"/>
          <w:tab w:val="right" w:leader="dot" w:pos="9741"/>
        </w:tabs>
        <w:rPr>
          <w:rFonts w:asciiTheme="minorHAnsi" w:eastAsiaTheme="minorEastAsia" w:hAnsiTheme="minorHAnsi" w:cstheme="minorBidi"/>
          <w:noProof/>
          <w:sz w:val="22"/>
          <w:szCs w:val="22"/>
          <w:lang w:eastAsia="en-GB"/>
        </w:rPr>
      </w:pPr>
      <w:hyperlink w:anchor="_Toc71549266" w:history="1">
        <w:r w:rsidR="00727BBB" w:rsidRPr="00FB7F37">
          <w:rPr>
            <w:rStyle w:val="Hyperlink"/>
            <w:noProof/>
          </w:rPr>
          <w:t>4.1</w:t>
        </w:r>
        <w:r w:rsidR="00727BBB">
          <w:rPr>
            <w:rFonts w:asciiTheme="minorHAnsi" w:eastAsiaTheme="minorEastAsia" w:hAnsiTheme="minorHAnsi" w:cstheme="minorBidi"/>
            <w:noProof/>
            <w:sz w:val="22"/>
            <w:szCs w:val="22"/>
            <w:lang w:eastAsia="en-GB"/>
          </w:rPr>
          <w:tab/>
        </w:r>
        <w:r w:rsidR="00727BBB" w:rsidRPr="00FB7F37">
          <w:rPr>
            <w:rStyle w:val="Hyperlink"/>
            <w:noProof/>
          </w:rPr>
          <w:t>Colour</w:t>
        </w:r>
        <w:r w:rsidR="00727BBB">
          <w:rPr>
            <w:noProof/>
            <w:webHidden/>
          </w:rPr>
          <w:tab/>
        </w:r>
        <w:r w:rsidR="00727BBB">
          <w:rPr>
            <w:noProof/>
            <w:webHidden/>
          </w:rPr>
          <w:fldChar w:fldCharType="begin"/>
        </w:r>
        <w:r w:rsidR="00727BBB">
          <w:rPr>
            <w:noProof/>
            <w:webHidden/>
          </w:rPr>
          <w:instrText xml:space="preserve"> PAGEREF _Toc71549266 \h </w:instrText>
        </w:r>
        <w:r w:rsidR="00727BBB">
          <w:rPr>
            <w:noProof/>
            <w:webHidden/>
          </w:rPr>
        </w:r>
        <w:r w:rsidR="00727BBB">
          <w:rPr>
            <w:noProof/>
            <w:webHidden/>
          </w:rPr>
          <w:fldChar w:fldCharType="separate"/>
        </w:r>
        <w:r w:rsidR="00727BBB">
          <w:rPr>
            <w:noProof/>
            <w:webHidden/>
          </w:rPr>
          <w:t>5</w:t>
        </w:r>
        <w:r w:rsidR="00727BBB">
          <w:rPr>
            <w:noProof/>
            <w:webHidden/>
          </w:rPr>
          <w:fldChar w:fldCharType="end"/>
        </w:r>
      </w:hyperlink>
    </w:p>
    <w:p w:rsidR="00727BBB" w:rsidRDefault="009A37EC">
      <w:pPr>
        <w:pStyle w:val="TOC2"/>
        <w:tabs>
          <w:tab w:val="left" w:pos="880"/>
          <w:tab w:val="right" w:leader="dot" w:pos="9741"/>
        </w:tabs>
        <w:rPr>
          <w:rFonts w:asciiTheme="minorHAnsi" w:eastAsiaTheme="minorEastAsia" w:hAnsiTheme="minorHAnsi" w:cstheme="minorBidi"/>
          <w:noProof/>
          <w:sz w:val="22"/>
          <w:szCs w:val="22"/>
          <w:lang w:eastAsia="en-GB"/>
        </w:rPr>
      </w:pPr>
      <w:hyperlink w:anchor="_Toc71549267" w:history="1">
        <w:r w:rsidR="00727BBB" w:rsidRPr="00FB7F37">
          <w:rPr>
            <w:rStyle w:val="Hyperlink"/>
            <w:noProof/>
          </w:rPr>
          <w:t>4.2</w:t>
        </w:r>
        <w:r w:rsidR="00727BBB">
          <w:rPr>
            <w:rFonts w:asciiTheme="minorHAnsi" w:eastAsiaTheme="minorEastAsia" w:hAnsiTheme="minorHAnsi" w:cstheme="minorBidi"/>
            <w:noProof/>
            <w:sz w:val="22"/>
            <w:szCs w:val="22"/>
            <w:lang w:eastAsia="en-GB"/>
          </w:rPr>
          <w:tab/>
        </w:r>
        <w:r w:rsidR="00727BBB" w:rsidRPr="00FB7F37">
          <w:rPr>
            <w:rStyle w:val="Hyperlink"/>
            <w:noProof/>
          </w:rPr>
          <w:t>Text &amp; Font</w:t>
        </w:r>
        <w:r w:rsidR="00727BBB">
          <w:rPr>
            <w:noProof/>
            <w:webHidden/>
          </w:rPr>
          <w:tab/>
        </w:r>
        <w:r w:rsidR="00727BBB">
          <w:rPr>
            <w:noProof/>
            <w:webHidden/>
          </w:rPr>
          <w:fldChar w:fldCharType="begin"/>
        </w:r>
        <w:r w:rsidR="00727BBB">
          <w:rPr>
            <w:noProof/>
            <w:webHidden/>
          </w:rPr>
          <w:instrText xml:space="preserve"> PAGEREF _Toc71549267 \h </w:instrText>
        </w:r>
        <w:r w:rsidR="00727BBB">
          <w:rPr>
            <w:noProof/>
            <w:webHidden/>
          </w:rPr>
        </w:r>
        <w:r w:rsidR="00727BBB">
          <w:rPr>
            <w:noProof/>
            <w:webHidden/>
          </w:rPr>
          <w:fldChar w:fldCharType="separate"/>
        </w:r>
        <w:r w:rsidR="00727BBB">
          <w:rPr>
            <w:noProof/>
            <w:webHidden/>
          </w:rPr>
          <w:t>6</w:t>
        </w:r>
        <w:r w:rsidR="00727BBB">
          <w:rPr>
            <w:noProof/>
            <w:webHidden/>
          </w:rPr>
          <w:fldChar w:fldCharType="end"/>
        </w:r>
      </w:hyperlink>
    </w:p>
    <w:p w:rsidR="00727BBB" w:rsidRDefault="009A37EC">
      <w:pPr>
        <w:pStyle w:val="TOC2"/>
        <w:tabs>
          <w:tab w:val="left" w:pos="880"/>
          <w:tab w:val="right" w:leader="dot" w:pos="9741"/>
        </w:tabs>
        <w:rPr>
          <w:rFonts w:asciiTheme="minorHAnsi" w:eastAsiaTheme="minorEastAsia" w:hAnsiTheme="minorHAnsi" w:cstheme="minorBidi"/>
          <w:noProof/>
          <w:sz w:val="22"/>
          <w:szCs w:val="22"/>
          <w:lang w:eastAsia="en-GB"/>
        </w:rPr>
      </w:pPr>
      <w:hyperlink w:anchor="_Toc71549268" w:history="1">
        <w:r w:rsidR="00727BBB" w:rsidRPr="00FB7F37">
          <w:rPr>
            <w:rStyle w:val="Hyperlink"/>
            <w:noProof/>
          </w:rPr>
          <w:t>4.3</w:t>
        </w:r>
        <w:r w:rsidR="00727BBB">
          <w:rPr>
            <w:rFonts w:asciiTheme="minorHAnsi" w:eastAsiaTheme="minorEastAsia" w:hAnsiTheme="minorHAnsi" w:cstheme="minorBidi"/>
            <w:noProof/>
            <w:sz w:val="22"/>
            <w:szCs w:val="22"/>
            <w:lang w:eastAsia="en-GB"/>
          </w:rPr>
          <w:tab/>
        </w:r>
        <w:r w:rsidR="00727BBB" w:rsidRPr="00FB7F37">
          <w:rPr>
            <w:rStyle w:val="Hyperlink"/>
            <w:noProof/>
          </w:rPr>
          <w:t>Title Bar</w:t>
        </w:r>
        <w:r w:rsidR="00727BBB">
          <w:rPr>
            <w:noProof/>
            <w:webHidden/>
          </w:rPr>
          <w:tab/>
        </w:r>
        <w:r w:rsidR="00727BBB">
          <w:rPr>
            <w:noProof/>
            <w:webHidden/>
          </w:rPr>
          <w:fldChar w:fldCharType="begin"/>
        </w:r>
        <w:r w:rsidR="00727BBB">
          <w:rPr>
            <w:noProof/>
            <w:webHidden/>
          </w:rPr>
          <w:instrText xml:space="preserve"> PAGEREF _Toc71549268 \h </w:instrText>
        </w:r>
        <w:r w:rsidR="00727BBB">
          <w:rPr>
            <w:noProof/>
            <w:webHidden/>
          </w:rPr>
        </w:r>
        <w:r w:rsidR="00727BBB">
          <w:rPr>
            <w:noProof/>
            <w:webHidden/>
          </w:rPr>
          <w:fldChar w:fldCharType="separate"/>
        </w:r>
        <w:r w:rsidR="00727BBB">
          <w:rPr>
            <w:noProof/>
            <w:webHidden/>
          </w:rPr>
          <w:t>6</w:t>
        </w:r>
        <w:r w:rsidR="00727BBB">
          <w:rPr>
            <w:noProof/>
            <w:webHidden/>
          </w:rPr>
          <w:fldChar w:fldCharType="end"/>
        </w:r>
      </w:hyperlink>
    </w:p>
    <w:p w:rsidR="00727BBB" w:rsidRDefault="009A37EC">
      <w:pPr>
        <w:pStyle w:val="TOC2"/>
        <w:tabs>
          <w:tab w:val="left" w:pos="880"/>
          <w:tab w:val="right" w:leader="dot" w:pos="9741"/>
        </w:tabs>
        <w:rPr>
          <w:rFonts w:asciiTheme="minorHAnsi" w:eastAsiaTheme="minorEastAsia" w:hAnsiTheme="minorHAnsi" w:cstheme="minorBidi"/>
          <w:noProof/>
          <w:sz w:val="22"/>
          <w:szCs w:val="22"/>
          <w:lang w:eastAsia="en-GB"/>
        </w:rPr>
      </w:pPr>
      <w:hyperlink w:anchor="_Toc71549269" w:history="1">
        <w:r w:rsidR="00727BBB" w:rsidRPr="00FB7F37">
          <w:rPr>
            <w:rStyle w:val="Hyperlink"/>
            <w:noProof/>
          </w:rPr>
          <w:t>4.4</w:t>
        </w:r>
        <w:r w:rsidR="00727BBB">
          <w:rPr>
            <w:rFonts w:asciiTheme="minorHAnsi" w:eastAsiaTheme="minorEastAsia" w:hAnsiTheme="minorHAnsi" w:cstheme="minorBidi"/>
            <w:noProof/>
            <w:sz w:val="22"/>
            <w:szCs w:val="22"/>
            <w:lang w:eastAsia="en-GB"/>
          </w:rPr>
          <w:tab/>
        </w:r>
        <w:r w:rsidR="00727BBB" w:rsidRPr="00FB7F37">
          <w:rPr>
            <w:rStyle w:val="Hyperlink"/>
            <w:noProof/>
          </w:rPr>
          <w:t>Layout</w:t>
        </w:r>
        <w:r w:rsidR="00727BBB">
          <w:rPr>
            <w:noProof/>
            <w:webHidden/>
          </w:rPr>
          <w:tab/>
        </w:r>
        <w:r w:rsidR="00727BBB">
          <w:rPr>
            <w:noProof/>
            <w:webHidden/>
          </w:rPr>
          <w:fldChar w:fldCharType="begin"/>
        </w:r>
        <w:r w:rsidR="00727BBB">
          <w:rPr>
            <w:noProof/>
            <w:webHidden/>
          </w:rPr>
          <w:instrText xml:space="preserve"> PAGEREF _Toc71549269 \h </w:instrText>
        </w:r>
        <w:r w:rsidR="00727BBB">
          <w:rPr>
            <w:noProof/>
            <w:webHidden/>
          </w:rPr>
        </w:r>
        <w:r w:rsidR="00727BBB">
          <w:rPr>
            <w:noProof/>
            <w:webHidden/>
          </w:rPr>
          <w:fldChar w:fldCharType="separate"/>
        </w:r>
        <w:r w:rsidR="00727BBB">
          <w:rPr>
            <w:noProof/>
            <w:webHidden/>
          </w:rPr>
          <w:t>8</w:t>
        </w:r>
        <w:r w:rsidR="00727BBB">
          <w:rPr>
            <w:noProof/>
            <w:webHidden/>
          </w:rPr>
          <w:fldChar w:fldCharType="end"/>
        </w:r>
      </w:hyperlink>
    </w:p>
    <w:p w:rsidR="00727BBB" w:rsidRDefault="009A37EC">
      <w:pPr>
        <w:pStyle w:val="TOC3"/>
        <w:tabs>
          <w:tab w:val="left" w:pos="1100"/>
          <w:tab w:val="right" w:leader="dot" w:pos="9741"/>
        </w:tabs>
        <w:rPr>
          <w:rFonts w:asciiTheme="minorHAnsi" w:eastAsiaTheme="minorEastAsia" w:hAnsiTheme="minorHAnsi" w:cstheme="minorBidi"/>
          <w:noProof/>
          <w:sz w:val="22"/>
          <w:szCs w:val="22"/>
          <w:lang w:eastAsia="en-GB"/>
        </w:rPr>
      </w:pPr>
      <w:hyperlink w:anchor="_Toc71549270" w:history="1">
        <w:r w:rsidR="00727BBB" w:rsidRPr="00FB7F37">
          <w:rPr>
            <w:rStyle w:val="Hyperlink"/>
            <w:noProof/>
          </w:rPr>
          <w:t>4.4.1</w:t>
        </w:r>
        <w:r w:rsidR="00727BBB">
          <w:rPr>
            <w:rFonts w:asciiTheme="minorHAnsi" w:eastAsiaTheme="minorEastAsia" w:hAnsiTheme="minorHAnsi" w:cstheme="minorBidi"/>
            <w:noProof/>
            <w:sz w:val="22"/>
            <w:szCs w:val="22"/>
            <w:lang w:eastAsia="en-GB"/>
          </w:rPr>
          <w:tab/>
        </w:r>
        <w:r w:rsidR="00727BBB" w:rsidRPr="00FB7F37">
          <w:rPr>
            <w:rStyle w:val="Hyperlink"/>
            <w:noProof/>
          </w:rPr>
          <w:t>Settings &amp; Pop Outs</w:t>
        </w:r>
        <w:r w:rsidR="00727BBB">
          <w:rPr>
            <w:noProof/>
            <w:webHidden/>
          </w:rPr>
          <w:tab/>
        </w:r>
        <w:r w:rsidR="00727BBB">
          <w:rPr>
            <w:noProof/>
            <w:webHidden/>
          </w:rPr>
          <w:fldChar w:fldCharType="begin"/>
        </w:r>
        <w:r w:rsidR="00727BBB">
          <w:rPr>
            <w:noProof/>
            <w:webHidden/>
          </w:rPr>
          <w:instrText xml:space="preserve"> PAGEREF _Toc71549270 \h </w:instrText>
        </w:r>
        <w:r w:rsidR="00727BBB">
          <w:rPr>
            <w:noProof/>
            <w:webHidden/>
          </w:rPr>
        </w:r>
        <w:r w:rsidR="00727BBB">
          <w:rPr>
            <w:noProof/>
            <w:webHidden/>
          </w:rPr>
          <w:fldChar w:fldCharType="separate"/>
        </w:r>
        <w:r w:rsidR="00727BBB">
          <w:rPr>
            <w:noProof/>
            <w:webHidden/>
          </w:rPr>
          <w:t>8</w:t>
        </w:r>
        <w:r w:rsidR="00727BBB">
          <w:rPr>
            <w:noProof/>
            <w:webHidden/>
          </w:rPr>
          <w:fldChar w:fldCharType="end"/>
        </w:r>
      </w:hyperlink>
    </w:p>
    <w:p w:rsidR="00727BBB" w:rsidRDefault="009A37EC">
      <w:pPr>
        <w:pStyle w:val="TOC3"/>
        <w:tabs>
          <w:tab w:val="left" w:pos="1100"/>
          <w:tab w:val="right" w:leader="dot" w:pos="9741"/>
        </w:tabs>
        <w:rPr>
          <w:rFonts w:asciiTheme="minorHAnsi" w:eastAsiaTheme="minorEastAsia" w:hAnsiTheme="minorHAnsi" w:cstheme="minorBidi"/>
          <w:noProof/>
          <w:sz w:val="22"/>
          <w:szCs w:val="22"/>
          <w:lang w:eastAsia="en-GB"/>
        </w:rPr>
      </w:pPr>
      <w:hyperlink w:anchor="_Toc71549271" w:history="1">
        <w:r w:rsidR="00727BBB" w:rsidRPr="00FB7F37">
          <w:rPr>
            <w:rStyle w:val="Hyperlink"/>
            <w:noProof/>
          </w:rPr>
          <w:t>4.4.2</w:t>
        </w:r>
        <w:r w:rsidR="00727BBB">
          <w:rPr>
            <w:rFonts w:asciiTheme="minorHAnsi" w:eastAsiaTheme="minorEastAsia" w:hAnsiTheme="minorHAnsi" w:cstheme="minorBidi"/>
            <w:noProof/>
            <w:sz w:val="22"/>
            <w:szCs w:val="22"/>
            <w:lang w:eastAsia="en-GB"/>
          </w:rPr>
          <w:tab/>
        </w:r>
        <w:r w:rsidR="00727BBB" w:rsidRPr="00FB7F37">
          <w:rPr>
            <w:rStyle w:val="Hyperlink"/>
            <w:noProof/>
          </w:rPr>
          <w:t>Confirmation</w:t>
        </w:r>
        <w:r w:rsidR="00727BBB">
          <w:rPr>
            <w:noProof/>
            <w:webHidden/>
          </w:rPr>
          <w:tab/>
        </w:r>
        <w:r w:rsidR="00727BBB">
          <w:rPr>
            <w:noProof/>
            <w:webHidden/>
          </w:rPr>
          <w:fldChar w:fldCharType="begin"/>
        </w:r>
        <w:r w:rsidR="00727BBB">
          <w:rPr>
            <w:noProof/>
            <w:webHidden/>
          </w:rPr>
          <w:instrText xml:space="preserve"> PAGEREF _Toc71549271 \h </w:instrText>
        </w:r>
        <w:r w:rsidR="00727BBB">
          <w:rPr>
            <w:noProof/>
            <w:webHidden/>
          </w:rPr>
        </w:r>
        <w:r w:rsidR="00727BBB">
          <w:rPr>
            <w:noProof/>
            <w:webHidden/>
          </w:rPr>
          <w:fldChar w:fldCharType="separate"/>
        </w:r>
        <w:r w:rsidR="00727BBB">
          <w:rPr>
            <w:noProof/>
            <w:webHidden/>
          </w:rPr>
          <w:t>8</w:t>
        </w:r>
        <w:r w:rsidR="00727BBB">
          <w:rPr>
            <w:noProof/>
            <w:webHidden/>
          </w:rPr>
          <w:fldChar w:fldCharType="end"/>
        </w:r>
      </w:hyperlink>
    </w:p>
    <w:p w:rsidR="00727BBB" w:rsidRDefault="009A37EC">
      <w:pPr>
        <w:pStyle w:val="TOC3"/>
        <w:tabs>
          <w:tab w:val="left" w:pos="1100"/>
          <w:tab w:val="right" w:leader="dot" w:pos="9741"/>
        </w:tabs>
        <w:rPr>
          <w:rFonts w:asciiTheme="minorHAnsi" w:eastAsiaTheme="minorEastAsia" w:hAnsiTheme="minorHAnsi" w:cstheme="minorBidi"/>
          <w:noProof/>
          <w:sz w:val="22"/>
          <w:szCs w:val="22"/>
          <w:lang w:eastAsia="en-GB"/>
        </w:rPr>
      </w:pPr>
      <w:hyperlink w:anchor="_Toc71549272" w:history="1">
        <w:r w:rsidR="00727BBB" w:rsidRPr="00FB7F37">
          <w:rPr>
            <w:rStyle w:val="Hyperlink"/>
            <w:noProof/>
          </w:rPr>
          <w:t>4.4.3</w:t>
        </w:r>
        <w:r w:rsidR="00727BBB">
          <w:rPr>
            <w:rFonts w:asciiTheme="minorHAnsi" w:eastAsiaTheme="minorEastAsia" w:hAnsiTheme="minorHAnsi" w:cstheme="minorBidi"/>
            <w:noProof/>
            <w:sz w:val="22"/>
            <w:szCs w:val="22"/>
            <w:lang w:eastAsia="en-GB"/>
          </w:rPr>
          <w:tab/>
        </w:r>
        <w:r w:rsidR="00727BBB" w:rsidRPr="00FB7F37">
          <w:rPr>
            <w:rStyle w:val="Hyperlink"/>
            <w:noProof/>
          </w:rPr>
          <w:t>Text Boxes, Combo Boxes &amp; List Boxes</w:t>
        </w:r>
        <w:r w:rsidR="00727BBB">
          <w:rPr>
            <w:noProof/>
            <w:webHidden/>
          </w:rPr>
          <w:tab/>
        </w:r>
        <w:r w:rsidR="00727BBB">
          <w:rPr>
            <w:noProof/>
            <w:webHidden/>
          </w:rPr>
          <w:fldChar w:fldCharType="begin"/>
        </w:r>
        <w:r w:rsidR="00727BBB">
          <w:rPr>
            <w:noProof/>
            <w:webHidden/>
          </w:rPr>
          <w:instrText xml:space="preserve"> PAGEREF _Toc71549272 \h </w:instrText>
        </w:r>
        <w:r w:rsidR="00727BBB">
          <w:rPr>
            <w:noProof/>
            <w:webHidden/>
          </w:rPr>
        </w:r>
        <w:r w:rsidR="00727BBB">
          <w:rPr>
            <w:noProof/>
            <w:webHidden/>
          </w:rPr>
          <w:fldChar w:fldCharType="separate"/>
        </w:r>
        <w:r w:rsidR="00727BBB">
          <w:rPr>
            <w:noProof/>
            <w:webHidden/>
          </w:rPr>
          <w:t>8</w:t>
        </w:r>
        <w:r w:rsidR="00727BBB">
          <w:rPr>
            <w:noProof/>
            <w:webHidden/>
          </w:rPr>
          <w:fldChar w:fldCharType="end"/>
        </w:r>
      </w:hyperlink>
    </w:p>
    <w:p w:rsidR="00727BBB" w:rsidRDefault="009A37EC">
      <w:pPr>
        <w:pStyle w:val="TOC3"/>
        <w:tabs>
          <w:tab w:val="left" w:pos="1100"/>
          <w:tab w:val="right" w:leader="dot" w:pos="9741"/>
        </w:tabs>
        <w:rPr>
          <w:rFonts w:asciiTheme="minorHAnsi" w:eastAsiaTheme="minorEastAsia" w:hAnsiTheme="minorHAnsi" w:cstheme="minorBidi"/>
          <w:noProof/>
          <w:sz w:val="22"/>
          <w:szCs w:val="22"/>
          <w:lang w:eastAsia="en-GB"/>
        </w:rPr>
      </w:pPr>
      <w:hyperlink w:anchor="_Toc71549273" w:history="1">
        <w:r w:rsidR="00727BBB" w:rsidRPr="00FB7F37">
          <w:rPr>
            <w:rStyle w:val="Hyperlink"/>
            <w:noProof/>
          </w:rPr>
          <w:t>4.4.4</w:t>
        </w:r>
        <w:r w:rsidR="00727BBB">
          <w:rPr>
            <w:rFonts w:asciiTheme="minorHAnsi" w:eastAsiaTheme="minorEastAsia" w:hAnsiTheme="minorHAnsi" w:cstheme="minorBidi"/>
            <w:noProof/>
            <w:sz w:val="22"/>
            <w:szCs w:val="22"/>
            <w:lang w:eastAsia="en-GB"/>
          </w:rPr>
          <w:tab/>
        </w:r>
        <w:r w:rsidR="00727BBB" w:rsidRPr="00FB7F37">
          <w:rPr>
            <w:rStyle w:val="Hyperlink"/>
            <w:noProof/>
          </w:rPr>
          <w:t>Check Boxes &amp; Radio Buttons</w:t>
        </w:r>
        <w:r w:rsidR="00727BBB">
          <w:rPr>
            <w:noProof/>
            <w:webHidden/>
          </w:rPr>
          <w:tab/>
        </w:r>
        <w:r w:rsidR="00727BBB">
          <w:rPr>
            <w:noProof/>
            <w:webHidden/>
          </w:rPr>
          <w:fldChar w:fldCharType="begin"/>
        </w:r>
        <w:r w:rsidR="00727BBB">
          <w:rPr>
            <w:noProof/>
            <w:webHidden/>
          </w:rPr>
          <w:instrText xml:space="preserve"> PAGEREF _Toc71549273 \h </w:instrText>
        </w:r>
        <w:r w:rsidR="00727BBB">
          <w:rPr>
            <w:noProof/>
            <w:webHidden/>
          </w:rPr>
        </w:r>
        <w:r w:rsidR="00727BBB">
          <w:rPr>
            <w:noProof/>
            <w:webHidden/>
          </w:rPr>
          <w:fldChar w:fldCharType="separate"/>
        </w:r>
        <w:r w:rsidR="00727BBB">
          <w:rPr>
            <w:noProof/>
            <w:webHidden/>
          </w:rPr>
          <w:t>9</w:t>
        </w:r>
        <w:r w:rsidR="00727BBB">
          <w:rPr>
            <w:noProof/>
            <w:webHidden/>
          </w:rPr>
          <w:fldChar w:fldCharType="end"/>
        </w:r>
      </w:hyperlink>
    </w:p>
    <w:p w:rsidR="00727BBB" w:rsidRDefault="009A37EC">
      <w:pPr>
        <w:pStyle w:val="TOC2"/>
        <w:tabs>
          <w:tab w:val="left" w:pos="880"/>
          <w:tab w:val="right" w:leader="dot" w:pos="9741"/>
        </w:tabs>
        <w:rPr>
          <w:rFonts w:asciiTheme="minorHAnsi" w:eastAsiaTheme="minorEastAsia" w:hAnsiTheme="minorHAnsi" w:cstheme="minorBidi"/>
          <w:noProof/>
          <w:sz w:val="22"/>
          <w:szCs w:val="22"/>
          <w:lang w:eastAsia="en-GB"/>
        </w:rPr>
      </w:pPr>
      <w:hyperlink w:anchor="_Toc71549274" w:history="1">
        <w:r w:rsidR="00727BBB" w:rsidRPr="00FB7F37">
          <w:rPr>
            <w:rStyle w:val="Hyperlink"/>
            <w:noProof/>
          </w:rPr>
          <w:t>4.5</w:t>
        </w:r>
        <w:r w:rsidR="00727BBB">
          <w:rPr>
            <w:rFonts w:asciiTheme="minorHAnsi" w:eastAsiaTheme="minorEastAsia" w:hAnsiTheme="minorHAnsi" w:cstheme="minorBidi"/>
            <w:noProof/>
            <w:sz w:val="22"/>
            <w:szCs w:val="22"/>
            <w:lang w:eastAsia="en-GB"/>
          </w:rPr>
          <w:tab/>
        </w:r>
        <w:r w:rsidR="00727BBB" w:rsidRPr="00FB7F37">
          <w:rPr>
            <w:rStyle w:val="Hyperlink"/>
            <w:noProof/>
          </w:rPr>
          <w:t>Toolbar</w:t>
        </w:r>
        <w:r w:rsidR="00727BBB">
          <w:rPr>
            <w:noProof/>
            <w:webHidden/>
          </w:rPr>
          <w:tab/>
        </w:r>
        <w:r w:rsidR="00727BBB">
          <w:rPr>
            <w:noProof/>
            <w:webHidden/>
          </w:rPr>
          <w:fldChar w:fldCharType="begin"/>
        </w:r>
        <w:r w:rsidR="00727BBB">
          <w:rPr>
            <w:noProof/>
            <w:webHidden/>
          </w:rPr>
          <w:instrText xml:space="preserve"> PAGEREF _Toc71549274 \h </w:instrText>
        </w:r>
        <w:r w:rsidR="00727BBB">
          <w:rPr>
            <w:noProof/>
            <w:webHidden/>
          </w:rPr>
        </w:r>
        <w:r w:rsidR="00727BBB">
          <w:rPr>
            <w:noProof/>
            <w:webHidden/>
          </w:rPr>
          <w:fldChar w:fldCharType="separate"/>
        </w:r>
        <w:r w:rsidR="00727BBB">
          <w:rPr>
            <w:noProof/>
            <w:webHidden/>
          </w:rPr>
          <w:t>10</w:t>
        </w:r>
        <w:r w:rsidR="00727BBB">
          <w:rPr>
            <w:noProof/>
            <w:webHidden/>
          </w:rPr>
          <w:fldChar w:fldCharType="end"/>
        </w:r>
      </w:hyperlink>
    </w:p>
    <w:p w:rsidR="00727BBB" w:rsidRDefault="009A37EC">
      <w:pPr>
        <w:pStyle w:val="TOC1"/>
        <w:rPr>
          <w:rFonts w:asciiTheme="minorHAnsi" w:eastAsiaTheme="minorEastAsia" w:hAnsiTheme="minorHAnsi" w:cstheme="minorBidi"/>
          <w:caps w:val="0"/>
          <w:noProof/>
          <w:sz w:val="22"/>
          <w:szCs w:val="22"/>
          <w:lang w:val="en-GB" w:eastAsia="en-GB"/>
        </w:rPr>
      </w:pPr>
      <w:hyperlink w:anchor="_Toc71549275" w:history="1">
        <w:r w:rsidR="00727BBB" w:rsidRPr="00FB7F37">
          <w:rPr>
            <w:rStyle w:val="Hyperlink"/>
            <w:noProof/>
          </w:rPr>
          <w:t>5.</w:t>
        </w:r>
        <w:r w:rsidR="00727BBB">
          <w:rPr>
            <w:rFonts w:asciiTheme="minorHAnsi" w:eastAsiaTheme="minorEastAsia" w:hAnsiTheme="minorHAnsi" w:cstheme="minorBidi"/>
            <w:caps w:val="0"/>
            <w:noProof/>
            <w:sz w:val="22"/>
            <w:szCs w:val="22"/>
            <w:lang w:val="en-GB" w:eastAsia="en-GB"/>
          </w:rPr>
          <w:tab/>
        </w:r>
        <w:r w:rsidR="00727BBB" w:rsidRPr="00FB7F37">
          <w:rPr>
            <w:rStyle w:val="Hyperlink"/>
            <w:noProof/>
          </w:rPr>
          <w:t>Error Handling &amp; Checking</w:t>
        </w:r>
        <w:r w:rsidR="00727BBB">
          <w:rPr>
            <w:noProof/>
            <w:webHidden/>
          </w:rPr>
          <w:tab/>
        </w:r>
        <w:r w:rsidR="00727BBB">
          <w:rPr>
            <w:noProof/>
            <w:webHidden/>
          </w:rPr>
          <w:fldChar w:fldCharType="begin"/>
        </w:r>
        <w:r w:rsidR="00727BBB">
          <w:rPr>
            <w:noProof/>
            <w:webHidden/>
          </w:rPr>
          <w:instrText xml:space="preserve"> PAGEREF _Toc71549275 \h </w:instrText>
        </w:r>
        <w:r w:rsidR="00727BBB">
          <w:rPr>
            <w:noProof/>
            <w:webHidden/>
          </w:rPr>
        </w:r>
        <w:r w:rsidR="00727BBB">
          <w:rPr>
            <w:noProof/>
            <w:webHidden/>
          </w:rPr>
          <w:fldChar w:fldCharType="separate"/>
        </w:r>
        <w:r w:rsidR="00727BBB">
          <w:rPr>
            <w:noProof/>
            <w:webHidden/>
          </w:rPr>
          <w:t>10</w:t>
        </w:r>
        <w:r w:rsidR="00727BBB">
          <w:rPr>
            <w:noProof/>
            <w:webHidden/>
          </w:rPr>
          <w:fldChar w:fldCharType="end"/>
        </w:r>
      </w:hyperlink>
    </w:p>
    <w:p w:rsidR="00727BBB" w:rsidRDefault="009A37EC">
      <w:pPr>
        <w:pStyle w:val="TOC1"/>
        <w:rPr>
          <w:rFonts w:asciiTheme="minorHAnsi" w:eastAsiaTheme="minorEastAsia" w:hAnsiTheme="minorHAnsi" w:cstheme="minorBidi"/>
          <w:caps w:val="0"/>
          <w:noProof/>
          <w:sz w:val="22"/>
          <w:szCs w:val="22"/>
          <w:lang w:val="en-GB" w:eastAsia="en-GB"/>
        </w:rPr>
      </w:pPr>
      <w:hyperlink w:anchor="_Toc71549276" w:history="1">
        <w:r w:rsidR="00727BBB" w:rsidRPr="00FB7F37">
          <w:rPr>
            <w:rStyle w:val="Hyperlink"/>
            <w:noProof/>
          </w:rPr>
          <w:t>6.</w:t>
        </w:r>
        <w:r w:rsidR="00727BBB">
          <w:rPr>
            <w:rFonts w:asciiTheme="minorHAnsi" w:eastAsiaTheme="minorEastAsia" w:hAnsiTheme="minorHAnsi" w:cstheme="minorBidi"/>
            <w:caps w:val="0"/>
            <w:noProof/>
            <w:sz w:val="22"/>
            <w:szCs w:val="22"/>
            <w:lang w:val="en-GB" w:eastAsia="en-GB"/>
          </w:rPr>
          <w:tab/>
        </w:r>
        <w:r w:rsidR="00727BBB" w:rsidRPr="00FB7F37">
          <w:rPr>
            <w:rStyle w:val="Hyperlink"/>
            <w:noProof/>
          </w:rPr>
          <w:t>Releasing Your Application</w:t>
        </w:r>
        <w:r w:rsidR="00727BBB">
          <w:rPr>
            <w:noProof/>
            <w:webHidden/>
          </w:rPr>
          <w:tab/>
        </w:r>
        <w:r w:rsidR="00727BBB">
          <w:rPr>
            <w:noProof/>
            <w:webHidden/>
          </w:rPr>
          <w:fldChar w:fldCharType="begin"/>
        </w:r>
        <w:r w:rsidR="00727BBB">
          <w:rPr>
            <w:noProof/>
            <w:webHidden/>
          </w:rPr>
          <w:instrText xml:space="preserve"> PAGEREF _Toc71549276 \h </w:instrText>
        </w:r>
        <w:r w:rsidR="00727BBB">
          <w:rPr>
            <w:noProof/>
            <w:webHidden/>
          </w:rPr>
        </w:r>
        <w:r w:rsidR="00727BBB">
          <w:rPr>
            <w:noProof/>
            <w:webHidden/>
          </w:rPr>
          <w:fldChar w:fldCharType="separate"/>
        </w:r>
        <w:r w:rsidR="00727BBB">
          <w:rPr>
            <w:noProof/>
            <w:webHidden/>
          </w:rPr>
          <w:t>11</w:t>
        </w:r>
        <w:r w:rsidR="00727BBB">
          <w:rPr>
            <w:noProof/>
            <w:webHidden/>
          </w:rPr>
          <w:fldChar w:fldCharType="end"/>
        </w:r>
      </w:hyperlink>
    </w:p>
    <w:p w:rsidR="00727BBB" w:rsidRDefault="009A37EC">
      <w:pPr>
        <w:pStyle w:val="TOC2"/>
        <w:tabs>
          <w:tab w:val="left" w:pos="880"/>
          <w:tab w:val="right" w:leader="dot" w:pos="9741"/>
        </w:tabs>
        <w:rPr>
          <w:rFonts w:asciiTheme="minorHAnsi" w:eastAsiaTheme="minorEastAsia" w:hAnsiTheme="minorHAnsi" w:cstheme="minorBidi"/>
          <w:noProof/>
          <w:sz w:val="22"/>
          <w:szCs w:val="22"/>
          <w:lang w:eastAsia="en-GB"/>
        </w:rPr>
      </w:pPr>
      <w:hyperlink w:anchor="_Toc71549277" w:history="1">
        <w:r w:rsidR="00727BBB" w:rsidRPr="00FB7F37">
          <w:rPr>
            <w:rStyle w:val="Hyperlink"/>
            <w:noProof/>
          </w:rPr>
          <w:t>6.1</w:t>
        </w:r>
        <w:r w:rsidR="00727BBB">
          <w:rPr>
            <w:rFonts w:asciiTheme="minorHAnsi" w:eastAsiaTheme="minorEastAsia" w:hAnsiTheme="minorHAnsi" w:cstheme="minorBidi"/>
            <w:noProof/>
            <w:sz w:val="22"/>
            <w:szCs w:val="22"/>
            <w:lang w:eastAsia="en-GB"/>
          </w:rPr>
          <w:tab/>
        </w:r>
        <w:r w:rsidR="00727BBB" w:rsidRPr="00FB7F37">
          <w:rPr>
            <w:rStyle w:val="Hyperlink"/>
            <w:noProof/>
          </w:rPr>
          <w:t>Code Signing Certificate</w:t>
        </w:r>
        <w:r w:rsidR="00727BBB">
          <w:rPr>
            <w:noProof/>
            <w:webHidden/>
          </w:rPr>
          <w:tab/>
        </w:r>
        <w:r w:rsidR="00727BBB">
          <w:rPr>
            <w:noProof/>
            <w:webHidden/>
          </w:rPr>
          <w:fldChar w:fldCharType="begin"/>
        </w:r>
        <w:r w:rsidR="00727BBB">
          <w:rPr>
            <w:noProof/>
            <w:webHidden/>
          </w:rPr>
          <w:instrText xml:space="preserve"> PAGEREF _Toc71549277 \h </w:instrText>
        </w:r>
        <w:r w:rsidR="00727BBB">
          <w:rPr>
            <w:noProof/>
            <w:webHidden/>
          </w:rPr>
        </w:r>
        <w:r w:rsidR="00727BBB">
          <w:rPr>
            <w:noProof/>
            <w:webHidden/>
          </w:rPr>
          <w:fldChar w:fldCharType="separate"/>
        </w:r>
        <w:r w:rsidR="00727BBB">
          <w:rPr>
            <w:noProof/>
            <w:webHidden/>
          </w:rPr>
          <w:t>11</w:t>
        </w:r>
        <w:r w:rsidR="00727BBB">
          <w:rPr>
            <w:noProof/>
            <w:webHidden/>
          </w:rPr>
          <w:fldChar w:fldCharType="end"/>
        </w:r>
      </w:hyperlink>
    </w:p>
    <w:p w:rsidR="00727BBB" w:rsidRDefault="009A37EC">
      <w:pPr>
        <w:pStyle w:val="TOC2"/>
        <w:tabs>
          <w:tab w:val="left" w:pos="880"/>
          <w:tab w:val="right" w:leader="dot" w:pos="9741"/>
        </w:tabs>
        <w:rPr>
          <w:rFonts w:asciiTheme="minorHAnsi" w:eastAsiaTheme="minorEastAsia" w:hAnsiTheme="minorHAnsi" w:cstheme="minorBidi"/>
          <w:noProof/>
          <w:sz w:val="22"/>
          <w:szCs w:val="22"/>
          <w:lang w:eastAsia="en-GB"/>
        </w:rPr>
      </w:pPr>
      <w:hyperlink w:anchor="_Toc71549278" w:history="1">
        <w:r w:rsidR="00727BBB" w:rsidRPr="00FB7F37">
          <w:rPr>
            <w:rStyle w:val="Hyperlink"/>
            <w:noProof/>
          </w:rPr>
          <w:t>6.2</w:t>
        </w:r>
        <w:r w:rsidR="00727BBB">
          <w:rPr>
            <w:rFonts w:asciiTheme="minorHAnsi" w:eastAsiaTheme="minorEastAsia" w:hAnsiTheme="minorHAnsi" w:cstheme="minorBidi"/>
            <w:noProof/>
            <w:sz w:val="22"/>
            <w:szCs w:val="22"/>
            <w:lang w:eastAsia="en-GB"/>
          </w:rPr>
          <w:tab/>
        </w:r>
        <w:r w:rsidR="00727BBB" w:rsidRPr="00FB7F37">
          <w:rPr>
            <w:rStyle w:val="Hyperlink"/>
            <w:noProof/>
          </w:rPr>
          <w:t>How To Code Sign</w:t>
        </w:r>
        <w:r w:rsidR="00727BBB">
          <w:rPr>
            <w:noProof/>
            <w:webHidden/>
          </w:rPr>
          <w:tab/>
        </w:r>
        <w:r w:rsidR="00727BBB">
          <w:rPr>
            <w:noProof/>
            <w:webHidden/>
          </w:rPr>
          <w:fldChar w:fldCharType="begin"/>
        </w:r>
        <w:r w:rsidR="00727BBB">
          <w:rPr>
            <w:noProof/>
            <w:webHidden/>
          </w:rPr>
          <w:instrText xml:space="preserve"> PAGEREF _Toc71549278 \h </w:instrText>
        </w:r>
        <w:r w:rsidR="00727BBB">
          <w:rPr>
            <w:noProof/>
            <w:webHidden/>
          </w:rPr>
        </w:r>
        <w:r w:rsidR="00727BBB">
          <w:rPr>
            <w:noProof/>
            <w:webHidden/>
          </w:rPr>
          <w:fldChar w:fldCharType="separate"/>
        </w:r>
        <w:r w:rsidR="00727BBB">
          <w:rPr>
            <w:noProof/>
            <w:webHidden/>
          </w:rPr>
          <w:t>12</w:t>
        </w:r>
        <w:r w:rsidR="00727BBB">
          <w:rPr>
            <w:noProof/>
            <w:webHidden/>
          </w:rPr>
          <w:fldChar w:fldCharType="end"/>
        </w:r>
      </w:hyperlink>
    </w:p>
    <w:p w:rsidR="00727BBB" w:rsidRDefault="009A37EC">
      <w:pPr>
        <w:pStyle w:val="TOC2"/>
        <w:tabs>
          <w:tab w:val="left" w:pos="880"/>
          <w:tab w:val="right" w:leader="dot" w:pos="9741"/>
        </w:tabs>
        <w:rPr>
          <w:rFonts w:asciiTheme="minorHAnsi" w:eastAsiaTheme="minorEastAsia" w:hAnsiTheme="minorHAnsi" w:cstheme="minorBidi"/>
          <w:noProof/>
          <w:sz w:val="22"/>
          <w:szCs w:val="22"/>
          <w:lang w:eastAsia="en-GB"/>
        </w:rPr>
      </w:pPr>
      <w:hyperlink w:anchor="_Toc71549279" w:history="1">
        <w:r w:rsidR="00727BBB" w:rsidRPr="00FB7F37">
          <w:rPr>
            <w:rStyle w:val="Hyperlink"/>
            <w:noProof/>
          </w:rPr>
          <w:t>6.3</w:t>
        </w:r>
        <w:r w:rsidR="00727BBB">
          <w:rPr>
            <w:rFonts w:asciiTheme="minorHAnsi" w:eastAsiaTheme="minorEastAsia" w:hAnsiTheme="minorHAnsi" w:cstheme="minorBidi"/>
            <w:noProof/>
            <w:sz w:val="22"/>
            <w:szCs w:val="22"/>
            <w:lang w:eastAsia="en-GB"/>
          </w:rPr>
          <w:tab/>
        </w:r>
        <w:r w:rsidR="00727BBB" w:rsidRPr="00FB7F37">
          <w:rPr>
            <w:rStyle w:val="Hyperlink"/>
            <w:noProof/>
          </w:rPr>
          <w:t>Uploading Application to Valeport Download</w:t>
        </w:r>
        <w:r w:rsidR="00727BBB">
          <w:rPr>
            <w:noProof/>
            <w:webHidden/>
          </w:rPr>
          <w:tab/>
        </w:r>
        <w:r w:rsidR="00727BBB">
          <w:rPr>
            <w:noProof/>
            <w:webHidden/>
          </w:rPr>
          <w:fldChar w:fldCharType="begin"/>
        </w:r>
        <w:r w:rsidR="00727BBB">
          <w:rPr>
            <w:noProof/>
            <w:webHidden/>
          </w:rPr>
          <w:instrText xml:space="preserve"> PAGEREF _Toc71549279 \h </w:instrText>
        </w:r>
        <w:r w:rsidR="00727BBB">
          <w:rPr>
            <w:noProof/>
            <w:webHidden/>
          </w:rPr>
        </w:r>
        <w:r w:rsidR="00727BBB">
          <w:rPr>
            <w:noProof/>
            <w:webHidden/>
          </w:rPr>
          <w:fldChar w:fldCharType="separate"/>
        </w:r>
        <w:r w:rsidR="00727BBB">
          <w:rPr>
            <w:noProof/>
            <w:webHidden/>
          </w:rPr>
          <w:t>12</w:t>
        </w:r>
        <w:r w:rsidR="00727BBB">
          <w:rPr>
            <w:noProof/>
            <w:webHidden/>
          </w:rPr>
          <w:fldChar w:fldCharType="end"/>
        </w:r>
      </w:hyperlink>
    </w:p>
    <w:p w:rsidR="00727BBB" w:rsidRDefault="009A37EC">
      <w:pPr>
        <w:pStyle w:val="TOC2"/>
        <w:tabs>
          <w:tab w:val="left" w:pos="880"/>
          <w:tab w:val="right" w:leader="dot" w:pos="9741"/>
        </w:tabs>
        <w:rPr>
          <w:rFonts w:asciiTheme="minorHAnsi" w:eastAsiaTheme="minorEastAsia" w:hAnsiTheme="minorHAnsi" w:cstheme="minorBidi"/>
          <w:noProof/>
          <w:sz w:val="22"/>
          <w:szCs w:val="22"/>
          <w:lang w:eastAsia="en-GB"/>
        </w:rPr>
      </w:pPr>
      <w:hyperlink w:anchor="_Toc71549280" w:history="1">
        <w:r w:rsidR="00727BBB" w:rsidRPr="00FB7F37">
          <w:rPr>
            <w:rStyle w:val="Hyperlink"/>
            <w:noProof/>
          </w:rPr>
          <w:t>6.4</w:t>
        </w:r>
        <w:r w:rsidR="00727BBB">
          <w:rPr>
            <w:rFonts w:asciiTheme="minorHAnsi" w:eastAsiaTheme="minorEastAsia" w:hAnsiTheme="minorHAnsi" w:cstheme="minorBidi"/>
            <w:noProof/>
            <w:sz w:val="22"/>
            <w:szCs w:val="22"/>
            <w:lang w:eastAsia="en-GB"/>
          </w:rPr>
          <w:tab/>
        </w:r>
        <w:r w:rsidR="00727BBB" w:rsidRPr="00FB7F37">
          <w:rPr>
            <w:rStyle w:val="Hyperlink"/>
            <w:noProof/>
          </w:rPr>
          <w:t>Uploading Your Application For Production</w:t>
        </w:r>
        <w:r w:rsidR="00727BBB">
          <w:rPr>
            <w:noProof/>
            <w:webHidden/>
          </w:rPr>
          <w:tab/>
        </w:r>
        <w:r w:rsidR="00727BBB">
          <w:rPr>
            <w:noProof/>
            <w:webHidden/>
          </w:rPr>
          <w:fldChar w:fldCharType="begin"/>
        </w:r>
        <w:r w:rsidR="00727BBB">
          <w:rPr>
            <w:noProof/>
            <w:webHidden/>
          </w:rPr>
          <w:instrText xml:space="preserve"> PAGEREF _Toc71549280 \h </w:instrText>
        </w:r>
        <w:r w:rsidR="00727BBB">
          <w:rPr>
            <w:noProof/>
            <w:webHidden/>
          </w:rPr>
        </w:r>
        <w:r w:rsidR="00727BBB">
          <w:rPr>
            <w:noProof/>
            <w:webHidden/>
          </w:rPr>
          <w:fldChar w:fldCharType="separate"/>
        </w:r>
        <w:r w:rsidR="00727BBB">
          <w:rPr>
            <w:noProof/>
            <w:webHidden/>
          </w:rPr>
          <w:t>13</w:t>
        </w:r>
        <w:r w:rsidR="00727BBB">
          <w:rPr>
            <w:noProof/>
            <w:webHidden/>
          </w:rPr>
          <w:fldChar w:fldCharType="end"/>
        </w:r>
      </w:hyperlink>
    </w:p>
    <w:p w:rsidR="00727BBB" w:rsidRDefault="009A37EC">
      <w:pPr>
        <w:pStyle w:val="TOC1"/>
        <w:rPr>
          <w:rFonts w:asciiTheme="minorHAnsi" w:eastAsiaTheme="minorEastAsia" w:hAnsiTheme="minorHAnsi" w:cstheme="minorBidi"/>
          <w:caps w:val="0"/>
          <w:noProof/>
          <w:sz w:val="22"/>
          <w:szCs w:val="22"/>
          <w:lang w:val="en-GB" w:eastAsia="en-GB"/>
        </w:rPr>
      </w:pPr>
      <w:hyperlink w:anchor="_Toc71549281" w:history="1">
        <w:r w:rsidR="00727BBB" w:rsidRPr="00FB7F37">
          <w:rPr>
            <w:rStyle w:val="Hyperlink"/>
            <w:noProof/>
          </w:rPr>
          <w:t>7.</w:t>
        </w:r>
        <w:r w:rsidR="00727BBB">
          <w:rPr>
            <w:rFonts w:asciiTheme="minorHAnsi" w:eastAsiaTheme="minorEastAsia" w:hAnsiTheme="minorHAnsi" w:cstheme="minorBidi"/>
            <w:caps w:val="0"/>
            <w:noProof/>
            <w:sz w:val="22"/>
            <w:szCs w:val="22"/>
            <w:lang w:val="en-GB" w:eastAsia="en-GB"/>
          </w:rPr>
          <w:tab/>
        </w:r>
        <w:r w:rsidR="00727BBB" w:rsidRPr="00FB7F37">
          <w:rPr>
            <w:rStyle w:val="Hyperlink"/>
            <w:rFonts w:cs="Arial"/>
            <w:noProof/>
            <w:shd w:val="clear" w:color="auto" w:fill="FFFFFF"/>
          </w:rPr>
          <w:t>Miscellaneous</w:t>
        </w:r>
        <w:r w:rsidR="00727BBB">
          <w:rPr>
            <w:noProof/>
            <w:webHidden/>
          </w:rPr>
          <w:tab/>
        </w:r>
        <w:r w:rsidR="00727BBB">
          <w:rPr>
            <w:noProof/>
            <w:webHidden/>
          </w:rPr>
          <w:fldChar w:fldCharType="begin"/>
        </w:r>
        <w:r w:rsidR="00727BBB">
          <w:rPr>
            <w:noProof/>
            <w:webHidden/>
          </w:rPr>
          <w:instrText xml:space="preserve"> PAGEREF _Toc71549281 \h </w:instrText>
        </w:r>
        <w:r w:rsidR="00727BBB">
          <w:rPr>
            <w:noProof/>
            <w:webHidden/>
          </w:rPr>
        </w:r>
        <w:r w:rsidR="00727BBB">
          <w:rPr>
            <w:noProof/>
            <w:webHidden/>
          </w:rPr>
          <w:fldChar w:fldCharType="separate"/>
        </w:r>
        <w:r w:rsidR="00727BBB">
          <w:rPr>
            <w:noProof/>
            <w:webHidden/>
          </w:rPr>
          <w:t>13</w:t>
        </w:r>
        <w:r w:rsidR="00727BBB">
          <w:rPr>
            <w:noProof/>
            <w:webHidden/>
          </w:rPr>
          <w:fldChar w:fldCharType="end"/>
        </w:r>
      </w:hyperlink>
    </w:p>
    <w:p w:rsidR="00727BBB" w:rsidRDefault="009A37EC">
      <w:pPr>
        <w:pStyle w:val="TOC2"/>
        <w:tabs>
          <w:tab w:val="left" w:pos="880"/>
          <w:tab w:val="right" w:leader="dot" w:pos="9741"/>
        </w:tabs>
        <w:rPr>
          <w:rFonts w:asciiTheme="minorHAnsi" w:eastAsiaTheme="minorEastAsia" w:hAnsiTheme="minorHAnsi" w:cstheme="minorBidi"/>
          <w:noProof/>
          <w:sz w:val="22"/>
          <w:szCs w:val="22"/>
          <w:lang w:eastAsia="en-GB"/>
        </w:rPr>
      </w:pPr>
      <w:hyperlink w:anchor="_Toc71549282" w:history="1">
        <w:r w:rsidR="00727BBB" w:rsidRPr="00FB7F37">
          <w:rPr>
            <w:rStyle w:val="Hyperlink"/>
            <w:noProof/>
          </w:rPr>
          <w:t>7.1</w:t>
        </w:r>
        <w:r w:rsidR="00727BBB">
          <w:rPr>
            <w:rFonts w:asciiTheme="minorHAnsi" w:eastAsiaTheme="minorEastAsia" w:hAnsiTheme="minorHAnsi" w:cstheme="minorBidi"/>
            <w:noProof/>
            <w:sz w:val="22"/>
            <w:szCs w:val="22"/>
            <w:lang w:eastAsia="en-GB"/>
          </w:rPr>
          <w:tab/>
        </w:r>
        <w:r w:rsidR="00727BBB" w:rsidRPr="00FB7F37">
          <w:rPr>
            <w:rStyle w:val="Hyperlink"/>
            <w:noProof/>
          </w:rPr>
          <w:t>Multiple Windows</w:t>
        </w:r>
        <w:r w:rsidR="00727BBB">
          <w:rPr>
            <w:noProof/>
            <w:webHidden/>
          </w:rPr>
          <w:tab/>
        </w:r>
        <w:r w:rsidR="00727BBB">
          <w:rPr>
            <w:noProof/>
            <w:webHidden/>
          </w:rPr>
          <w:fldChar w:fldCharType="begin"/>
        </w:r>
        <w:r w:rsidR="00727BBB">
          <w:rPr>
            <w:noProof/>
            <w:webHidden/>
          </w:rPr>
          <w:instrText xml:space="preserve"> PAGEREF _Toc71549282 \h </w:instrText>
        </w:r>
        <w:r w:rsidR="00727BBB">
          <w:rPr>
            <w:noProof/>
            <w:webHidden/>
          </w:rPr>
        </w:r>
        <w:r w:rsidR="00727BBB">
          <w:rPr>
            <w:noProof/>
            <w:webHidden/>
          </w:rPr>
          <w:fldChar w:fldCharType="separate"/>
        </w:r>
        <w:r w:rsidR="00727BBB">
          <w:rPr>
            <w:noProof/>
            <w:webHidden/>
          </w:rPr>
          <w:t>13</w:t>
        </w:r>
        <w:r w:rsidR="00727BBB">
          <w:rPr>
            <w:noProof/>
            <w:webHidden/>
          </w:rPr>
          <w:fldChar w:fldCharType="end"/>
        </w:r>
      </w:hyperlink>
    </w:p>
    <w:p w:rsidR="009D4D44" w:rsidRDefault="009D4D44" w:rsidP="003A51F2">
      <w:pPr>
        <w:spacing w:before="60" w:after="60"/>
      </w:pPr>
      <w:r>
        <w:rPr>
          <w:b/>
          <w:bCs/>
          <w:noProof/>
        </w:rPr>
        <w:fldChar w:fldCharType="end"/>
      </w:r>
    </w:p>
    <w:p w:rsidR="009D4D44" w:rsidRDefault="009D4D44" w:rsidP="003A51F2">
      <w:pPr>
        <w:spacing w:before="60" w:after="60"/>
      </w:pPr>
    </w:p>
    <w:p w:rsidR="009D4D44" w:rsidRDefault="009D4D44" w:rsidP="003A51F2">
      <w:pPr>
        <w:spacing w:before="60" w:after="60"/>
        <w:rPr>
          <w:rFonts w:cs="Arial"/>
        </w:rPr>
      </w:pPr>
    </w:p>
    <w:p w:rsidR="009A299E" w:rsidRPr="009A299E" w:rsidRDefault="009A299E" w:rsidP="009A299E">
      <w:pPr>
        <w:rPr>
          <w:rFonts w:cs="Arial"/>
        </w:rPr>
      </w:pPr>
    </w:p>
    <w:p w:rsidR="009A299E" w:rsidRPr="009A299E" w:rsidRDefault="009A299E" w:rsidP="009A299E">
      <w:pPr>
        <w:rPr>
          <w:rFonts w:cs="Arial"/>
        </w:rPr>
      </w:pPr>
    </w:p>
    <w:p w:rsidR="009A299E" w:rsidRPr="009A299E" w:rsidRDefault="009A299E" w:rsidP="009A299E">
      <w:pPr>
        <w:rPr>
          <w:rFonts w:cs="Arial"/>
        </w:rPr>
      </w:pPr>
    </w:p>
    <w:p w:rsidR="009A299E" w:rsidRPr="009A299E" w:rsidRDefault="009A299E" w:rsidP="009A299E">
      <w:pPr>
        <w:rPr>
          <w:rFonts w:cs="Arial"/>
        </w:rPr>
      </w:pPr>
    </w:p>
    <w:p w:rsidR="009A299E" w:rsidRPr="009A299E" w:rsidRDefault="009A299E" w:rsidP="009A299E">
      <w:pPr>
        <w:rPr>
          <w:rFonts w:cs="Arial"/>
        </w:rPr>
      </w:pPr>
    </w:p>
    <w:p w:rsidR="009A299E" w:rsidRPr="009A299E" w:rsidRDefault="009A299E" w:rsidP="009A299E">
      <w:pPr>
        <w:rPr>
          <w:rFonts w:cs="Arial"/>
        </w:rPr>
      </w:pPr>
    </w:p>
    <w:p w:rsidR="009A299E" w:rsidRPr="009A299E" w:rsidRDefault="009A299E" w:rsidP="009A299E">
      <w:pPr>
        <w:rPr>
          <w:rFonts w:cs="Arial"/>
        </w:rPr>
      </w:pPr>
    </w:p>
    <w:p w:rsidR="009A299E" w:rsidRPr="009A299E" w:rsidRDefault="009A299E" w:rsidP="009A299E">
      <w:pPr>
        <w:rPr>
          <w:rFonts w:cs="Arial"/>
        </w:rPr>
      </w:pPr>
    </w:p>
    <w:p w:rsidR="009D4D44" w:rsidRDefault="009D4D44" w:rsidP="003A51F2">
      <w:pPr>
        <w:spacing w:before="60" w:after="60"/>
        <w:rPr>
          <w:rFonts w:cs="Arial"/>
        </w:rPr>
      </w:pPr>
    </w:p>
    <w:p w:rsidR="000C045A" w:rsidRDefault="000C045A" w:rsidP="003A51F2">
      <w:pPr>
        <w:spacing w:before="60" w:after="60"/>
        <w:rPr>
          <w:rFonts w:cs="Arial"/>
        </w:rPr>
      </w:pPr>
    </w:p>
    <w:p w:rsidR="000C045A" w:rsidRDefault="000C045A" w:rsidP="003A51F2">
      <w:pPr>
        <w:spacing w:before="60" w:after="60"/>
        <w:rPr>
          <w:rFonts w:cs="Arial"/>
        </w:rPr>
      </w:pPr>
    </w:p>
    <w:p w:rsidR="000C045A" w:rsidRPr="00BD7B91" w:rsidRDefault="000C045A" w:rsidP="003A51F2">
      <w:pPr>
        <w:spacing w:before="60" w:after="60"/>
        <w:rPr>
          <w:rFonts w:cs="Arial"/>
        </w:rPr>
      </w:pPr>
    </w:p>
    <w:p w:rsidR="009D4D44" w:rsidRPr="00BD7B91" w:rsidRDefault="009D4D44" w:rsidP="003A51F2">
      <w:pPr>
        <w:spacing w:before="60" w:after="60"/>
        <w:rPr>
          <w:rFonts w:cs="Arial"/>
        </w:rPr>
      </w:pPr>
    </w:p>
    <w:p w:rsidR="009D4D44" w:rsidRPr="00BD7B91" w:rsidRDefault="009D4D44" w:rsidP="00ED7324">
      <w:pPr>
        <w:pStyle w:val="Heading1"/>
      </w:pPr>
      <w:bookmarkStart w:id="0" w:name="_Toc225579666"/>
      <w:bookmarkStart w:id="1" w:name="_Toc399770860"/>
      <w:bookmarkStart w:id="2" w:name="_Toc399771579"/>
      <w:bookmarkStart w:id="3" w:name="_Toc71549256"/>
      <w:r w:rsidRPr="00ED7324">
        <w:lastRenderedPageBreak/>
        <w:t>Introduction</w:t>
      </w:r>
      <w:bookmarkEnd w:id="0"/>
      <w:bookmarkEnd w:id="1"/>
      <w:bookmarkEnd w:id="2"/>
      <w:bookmarkEnd w:id="3"/>
    </w:p>
    <w:p w:rsidR="009D4D44" w:rsidRDefault="009D4D44" w:rsidP="00A14A4B">
      <w:pPr>
        <w:spacing w:before="60" w:after="60"/>
        <w:rPr>
          <w:rFonts w:cs="Arial"/>
        </w:rPr>
      </w:pPr>
      <w:r w:rsidRPr="00BD7B91">
        <w:rPr>
          <w:rFonts w:cs="Arial"/>
        </w:rPr>
        <w:t xml:space="preserve">This document </w:t>
      </w:r>
      <w:r>
        <w:rPr>
          <w:rFonts w:cs="Arial"/>
        </w:rPr>
        <w:t xml:space="preserve">has been produced </w:t>
      </w:r>
      <w:r w:rsidR="008F3B3E">
        <w:rPr>
          <w:rFonts w:cs="Arial"/>
        </w:rPr>
        <w:t xml:space="preserve">to provide guidelines </w:t>
      </w:r>
      <w:r w:rsidR="00724059">
        <w:rPr>
          <w:rFonts w:cs="Arial"/>
        </w:rPr>
        <w:t>on</w:t>
      </w:r>
      <w:r w:rsidR="008F3B3E">
        <w:rPr>
          <w:rFonts w:cs="Arial"/>
        </w:rPr>
        <w:t xml:space="preserve"> </w:t>
      </w:r>
      <w:r w:rsidR="00724059">
        <w:rPr>
          <w:rFonts w:cs="Arial"/>
        </w:rPr>
        <w:t xml:space="preserve">how to </w:t>
      </w:r>
      <w:r w:rsidR="000C045A">
        <w:rPr>
          <w:rFonts w:cs="Arial"/>
        </w:rPr>
        <w:t xml:space="preserve">design &amp; </w:t>
      </w:r>
      <w:r w:rsidR="00724059">
        <w:rPr>
          <w:rFonts w:cs="Arial"/>
        </w:rPr>
        <w:t>create a Valeport application. This should allow software engineers to create applications that will follow the same standards/design</w:t>
      </w:r>
      <w:r w:rsidR="00B37FEE">
        <w:rPr>
          <w:rFonts w:cs="Arial"/>
        </w:rPr>
        <w:t xml:space="preserve"> principals</w:t>
      </w:r>
      <w:r w:rsidR="00724059">
        <w:rPr>
          <w:rFonts w:cs="Arial"/>
        </w:rPr>
        <w:t>.</w:t>
      </w:r>
    </w:p>
    <w:p w:rsidR="004D3792" w:rsidRPr="00BF5F01" w:rsidRDefault="004D3792" w:rsidP="00A14A4B">
      <w:pPr>
        <w:spacing w:before="60" w:after="60"/>
        <w:rPr>
          <w:rFonts w:cs="Arial"/>
          <w:color w:val="000000"/>
          <w:lang w:eastAsia="en-GB"/>
        </w:rPr>
      </w:pPr>
    </w:p>
    <w:p w:rsidR="001F54EC" w:rsidRDefault="00130512" w:rsidP="001F54EC">
      <w:pPr>
        <w:pBdr>
          <w:bottom w:val="single" w:sz="12" w:space="1" w:color="auto"/>
        </w:pBdr>
        <w:rPr>
          <w:lang w:eastAsia="en-GB"/>
        </w:rPr>
      </w:pPr>
      <w:r>
        <w:t>The majority of software developed by Valeport will be Windows Desktop applicati</w:t>
      </w:r>
      <w:r w:rsidR="000C045A">
        <w:t>ons. Whilst we also develop a</w:t>
      </w:r>
      <w:r>
        <w:t>pplication</w:t>
      </w:r>
      <w:r w:rsidR="000C045A">
        <w:t>s</w:t>
      </w:r>
      <w:r>
        <w:t xml:space="preserve"> for mobile devices, due to hardware</w:t>
      </w:r>
      <w:r w:rsidR="00217968">
        <w:t xml:space="preserve"> etc</w:t>
      </w:r>
      <w:r>
        <w:t>, the size of the different components will be different to that of the Windows application. However, th</w:t>
      </w:r>
      <w:r w:rsidR="00CE6829">
        <w:t>e</w:t>
      </w:r>
      <w:r>
        <w:t xml:space="preserve"> </w:t>
      </w:r>
      <w:r w:rsidR="00CE6829">
        <w:t xml:space="preserve">UI design work for the mobile </w:t>
      </w:r>
      <w:r>
        <w:t xml:space="preserve">application has already </w:t>
      </w:r>
      <w:r w:rsidR="00CE6829">
        <w:t xml:space="preserve">been done, </w:t>
      </w:r>
      <w:r>
        <w:t xml:space="preserve">and any changes should follow the same principles. </w:t>
      </w:r>
      <w:r w:rsidR="00217968">
        <w:t>For simplicity and clarity, this document refers to Windows desktop applications only, but mobile applications should follow the same design principles.</w:t>
      </w:r>
      <w:r w:rsidR="001F54EC" w:rsidRPr="001F54EC">
        <w:rPr>
          <w:lang w:eastAsia="en-GB"/>
        </w:rPr>
        <w:t xml:space="preserve"> </w:t>
      </w:r>
    </w:p>
    <w:p w:rsidR="001F54EC" w:rsidRDefault="001F54EC" w:rsidP="001F54EC">
      <w:pPr>
        <w:pBdr>
          <w:bottom w:val="single" w:sz="12" w:space="1" w:color="auto"/>
        </w:pBdr>
        <w:rPr>
          <w:lang w:eastAsia="en-GB"/>
        </w:rPr>
      </w:pPr>
    </w:p>
    <w:p w:rsidR="009D4D44" w:rsidRPr="00BD7B91" w:rsidRDefault="009D4D44" w:rsidP="003A51F2">
      <w:pPr>
        <w:spacing w:before="60" w:after="60"/>
      </w:pPr>
    </w:p>
    <w:p w:rsidR="009D4D44" w:rsidRDefault="00D74FC4" w:rsidP="00285744">
      <w:pPr>
        <w:pStyle w:val="Heading1"/>
      </w:pPr>
      <w:bookmarkStart w:id="4" w:name="_Toc71549257"/>
      <w:r>
        <w:t>S</w:t>
      </w:r>
      <w:r w:rsidR="000C0F6C">
        <w:t>ystem</w:t>
      </w:r>
      <w:r w:rsidR="00A14A4B">
        <w:t xml:space="preserve"> Requirements</w:t>
      </w:r>
      <w:bookmarkEnd w:id="4"/>
    </w:p>
    <w:p w:rsidR="00A14A4B" w:rsidRDefault="00A14A4B" w:rsidP="00A14A4B">
      <w:pPr>
        <w:pStyle w:val="Heading2"/>
      </w:pPr>
      <w:bookmarkStart w:id="5" w:name="_Toc71549258"/>
      <w:r>
        <w:t>Operating System</w:t>
      </w:r>
      <w:bookmarkEnd w:id="5"/>
    </w:p>
    <w:p w:rsidR="00A14A4B" w:rsidRDefault="00A14A4B">
      <w:pPr>
        <w:spacing w:before="60" w:after="60"/>
      </w:pPr>
      <w:r>
        <w:t xml:space="preserve">All applications </w:t>
      </w:r>
      <w:r w:rsidR="003C0EEA">
        <w:t xml:space="preserve">must </w:t>
      </w:r>
      <w:r>
        <w:t>be designed to operate on Windows 10</w:t>
      </w:r>
      <w:r w:rsidR="000E2BE5">
        <w:t xml:space="preserve"> </w:t>
      </w:r>
      <w:r w:rsidR="006F0A79">
        <w:t xml:space="preserve">onwards </w:t>
      </w:r>
      <w:r w:rsidR="000E2BE5">
        <w:t>(also see note in introduction)</w:t>
      </w:r>
      <w:r>
        <w:t>.</w:t>
      </w:r>
      <w:r w:rsidR="004D3792" w:rsidDel="004D3792">
        <w:t xml:space="preserve"> </w:t>
      </w:r>
    </w:p>
    <w:p w:rsidR="00F5579D" w:rsidRDefault="00F5579D" w:rsidP="003A51F2">
      <w:pPr>
        <w:spacing w:before="60" w:after="60"/>
      </w:pPr>
    </w:p>
    <w:p w:rsidR="00A14A4B" w:rsidRDefault="00A14A4B" w:rsidP="00A14A4B">
      <w:pPr>
        <w:pStyle w:val="Heading2"/>
      </w:pPr>
      <w:bookmarkStart w:id="6" w:name="_Toc71549259"/>
      <w:r>
        <w:t>Screen size</w:t>
      </w:r>
      <w:bookmarkEnd w:id="6"/>
    </w:p>
    <w:p w:rsidR="0073788E" w:rsidRDefault="00A14A4B" w:rsidP="00A14A4B">
      <w:pPr>
        <w:rPr>
          <w:lang w:eastAsia="en-GB"/>
        </w:rPr>
      </w:pPr>
      <w:r>
        <w:rPr>
          <w:lang w:eastAsia="en-GB"/>
        </w:rPr>
        <w:t xml:space="preserve">The minimum screen resolution that applications </w:t>
      </w:r>
      <w:r w:rsidR="003C0EEA">
        <w:t xml:space="preserve">must </w:t>
      </w:r>
      <w:r>
        <w:rPr>
          <w:lang w:eastAsia="en-GB"/>
        </w:rPr>
        <w:t>be designed to run on is 1024px x 768px.</w:t>
      </w:r>
    </w:p>
    <w:p w:rsidR="0073788E" w:rsidRDefault="0073788E" w:rsidP="00A14A4B">
      <w:pPr>
        <w:rPr>
          <w:lang w:eastAsia="en-GB"/>
        </w:rPr>
      </w:pPr>
    </w:p>
    <w:p w:rsidR="0073788E" w:rsidRDefault="000558D1" w:rsidP="00A14A4B">
      <w:pPr>
        <w:rPr>
          <w:lang w:eastAsia="en-GB"/>
        </w:rPr>
      </w:pPr>
      <w:r>
        <w:rPr>
          <w:lang w:eastAsia="en-GB"/>
        </w:rPr>
        <w:t xml:space="preserve">The application window </w:t>
      </w:r>
      <w:r w:rsidR="003C0EEA">
        <w:t xml:space="preserve">must </w:t>
      </w:r>
      <w:r>
        <w:rPr>
          <w:lang w:eastAsia="en-GB"/>
        </w:rPr>
        <w:t xml:space="preserve">be adaptive so when the application is used on </w:t>
      </w:r>
      <w:r w:rsidR="0073788E">
        <w:rPr>
          <w:lang w:eastAsia="en-GB"/>
        </w:rPr>
        <w:t xml:space="preserve">various screen </w:t>
      </w:r>
      <w:r>
        <w:rPr>
          <w:lang w:eastAsia="en-GB"/>
        </w:rPr>
        <w:t>resolution</w:t>
      </w:r>
      <w:r w:rsidR="0073788E">
        <w:rPr>
          <w:lang w:eastAsia="en-GB"/>
        </w:rPr>
        <w:t>s the regions of the forms will expand or contract to best fit the window size</w:t>
      </w:r>
      <w:r>
        <w:rPr>
          <w:lang w:eastAsia="en-GB"/>
        </w:rPr>
        <w:t xml:space="preserve"> accordingly</w:t>
      </w:r>
      <w:r w:rsidR="0073788E">
        <w:rPr>
          <w:lang w:eastAsia="en-GB"/>
        </w:rPr>
        <w:t>.</w:t>
      </w:r>
    </w:p>
    <w:p w:rsidR="0073788E" w:rsidRDefault="0073788E" w:rsidP="00A14A4B">
      <w:pPr>
        <w:rPr>
          <w:lang w:eastAsia="en-GB"/>
        </w:rPr>
      </w:pPr>
    </w:p>
    <w:p w:rsidR="000C0F6C" w:rsidRDefault="0073788E">
      <w:pPr>
        <w:rPr>
          <w:lang w:eastAsia="en-GB"/>
        </w:rPr>
      </w:pPr>
      <w:r>
        <w:rPr>
          <w:lang w:eastAsia="en-GB"/>
        </w:rPr>
        <w:t>T</w:t>
      </w:r>
      <w:r w:rsidR="00F416F6">
        <w:rPr>
          <w:lang w:eastAsia="en-GB"/>
        </w:rPr>
        <w:t>he application</w:t>
      </w:r>
      <w:r w:rsidR="000558D1">
        <w:rPr>
          <w:lang w:eastAsia="en-GB"/>
        </w:rPr>
        <w:t xml:space="preserve"> </w:t>
      </w:r>
      <w:r w:rsidR="003C0EEA">
        <w:t xml:space="preserve">must </w:t>
      </w:r>
      <w:r w:rsidR="000558D1">
        <w:rPr>
          <w:lang w:eastAsia="en-GB"/>
        </w:rPr>
        <w:t>also allow for resizing</w:t>
      </w:r>
      <w:r>
        <w:rPr>
          <w:lang w:eastAsia="en-GB"/>
        </w:rPr>
        <w:t xml:space="preserve"> </w:t>
      </w:r>
      <w:r w:rsidR="000558D1">
        <w:rPr>
          <w:lang w:eastAsia="en-GB"/>
        </w:rPr>
        <w:t>/</w:t>
      </w:r>
      <w:r>
        <w:rPr>
          <w:lang w:eastAsia="en-GB"/>
        </w:rPr>
        <w:t xml:space="preserve"> </w:t>
      </w:r>
      <w:r w:rsidR="000558D1">
        <w:rPr>
          <w:lang w:eastAsia="en-GB"/>
        </w:rPr>
        <w:t xml:space="preserve">scaling </w:t>
      </w:r>
      <w:r>
        <w:rPr>
          <w:lang w:eastAsia="en-GB"/>
        </w:rPr>
        <w:t xml:space="preserve">of </w:t>
      </w:r>
      <w:r w:rsidR="000558D1">
        <w:rPr>
          <w:lang w:eastAsia="en-GB"/>
        </w:rPr>
        <w:t xml:space="preserve">the application manually or with the </w:t>
      </w:r>
      <w:r w:rsidR="004D3792">
        <w:rPr>
          <w:lang w:eastAsia="en-GB"/>
        </w:rPr>
        <w:t>‘Restore Down’ and ‘Maximise’ buttons</w:t>
      </w:r>
      <w:r>
        <w:rPr>
          <w:lang w:eastAsia="en-GB"/>
        </w:rPr>
        <w:t xml:space="preserve"> in the title bar</w:t>
      </w:r>
      <w:r w:rsidR="004D3792">
        <w:rPr>
          <w:lang w:eastAsia="en-GB"/>
        </w:rPr>
        <w:t>.</w:t>
      </w:r>
    </w:p>
    <w:p w:rsidR="004D3792" w:rsidRDefault="004D3792">
      <w:pPr>
        <w:rPr>
          <w:lang w:eastAsia="en-GB"/>
        </w:rPr>
      </w:pPr>
    </w:p>
    <w:p w:rsidR="000C0F6C" w:rsidRDefault="000C0F6C" w:rsidP="000C0F6C">
      <w:pPr>
        <w:pStyle w:val="Heading2"/>
      </w:pPr>
      <w:bookmarkStart w:id="7" w:name="_Toc71549260"/>
      <w:r>
        <w:t>Hardware</w:t>
      </w:r>
      <w:bookmarkEnd w:id="7"/>
    </w:p>
    <w:p w:rsidR="009D4D44" w:rsidRDefault="00D46C69">
      <w:pPr>
        <w:spacing w:before="60" w:after="60"/>
        <w:rPr>
          <w:lang w:eastAsia="en-GB"/>
        </w:rPr>
      </w:pPr>
      <w:r>
        <w:rPr>
          <w:lang w:eastAsia="en-GB"/>
        </w:rPr>
        <w:t xml:space="preserve">All software </w:t>
      </w:r>
      <w:r w:rsidR="003C0EEA">
        <w:t xml:space="preserve">must </w:t>
      </w:r>
      <w:r>
        <w:rPr>
          <w:lang w:eastAsia="en-GB"/>
        </w:rPr>
        <w:t xml:space="preserve">be </w:t>
      </w:r>
      <w:r w:rsidRPr="00D46C69">
        <w:rPr>
          <w:lang w:eastAsia="en-GB"/>
        </w:rPr>
        <w:t>thoroughly</w:t>
      </w:r>
      <w:r>
        <w:rPr>
          <w:lang w:eastAsia="en-GB"/>
        </w:rPr>
        <w:t xml:space="preserve"> tested on various computers of </w:t>
      </w:r>
      <w:r w:rsidRPr="00D46C69">
        <w:rPr>
          <w:lang w:eastAsia="en-GB"/>
        </w:rPr>
        <w:t xml:space="preserve">differing </w:t>
      </w:r>
      <w:r>
        <w:rPr>
          <w:lang w:eastAsia="en-GB"/>
        </w:rPr>
        <w:t>performance capabilities</w:t>
      </w:r>
      <w:r w:rsidR="000E2BE5">
        <w:rPr>
          <w:lang w:eastAsia="en-GB"/>
        </w:rPr>
        <w:t>, as</w:t>
      </w:r>
      <w:r>
        <w:rPr>
          <w:lang w:eastAsia="en-GB"/>
        </w:rPr>
        <w:t xml:space="preserve"> the application may function as expected on the development environment / computer</w:t>
      </w:r>
      <w:r w:rsidR="00D7070B">
        <w:rPr>
          <w:lang w:eastAsia="en-GB"/>
        </w:rPr>
        <w:t>, b</w:t>
      </w:r>
      <w:r>
        <w:rPr>
          <w:lang w:eastAsia="en-GB"/>
        </w:rPr>
        <w:t>ut may struggle on</w:t>
      </w:r>
      <w:r w:rsidR="00D7070B">
        <w:rPr>
          <w:lang w:eastAsia="en-GB"/>
        </w:rPr>
        <w:t xml:space="preserve"> a</w:t>
      </w:r>
      <w:r>
        <w:rPr>
          <w:lang w:eastAsia="en-GB"/>
        </w:rPr>
        <w:t xml:space="preserve"> slower computers.</w:t>
      </w:r>
      <w:r w:rsidR="004D3792">
        <w:rPr>
          <w:lang w:eastAsia="en-GB"/>
        </w:rPr>
        <w:t xml:space="preserve"> Engineers </w:t>
      </w:r>
      <w:r w:rsidR="00AC75E8">
        <w:rPr>
          <w:lang w:eastAsia="en-GB"/>
        </w:rPr>
        <w:t xml:space="preserve">must </w:t>
      </w:r>
      <w:r w:rsidR="004D3792">
        <w:rPr>
          <w:lang w:eastAsia="en-GB"/>
        </w:rPr>
        <w:t xml:space="preserve">test their application on the ‘Test Machine’ before </w:t>
      </w:r>
      <w:r w:rsidR="000E2BE5">
        <w:rPr>
          <w:lang w:eastAsia="en-GB"/>
        </w:rPr>
        <w:t>the final release</w:t>
      </w:r>
      <w:r w:rsidR="004D3792">
        <w:rPr>
          <w:lang w:eastAsia="en-GB"/>
        </w:rPr>
        <w:t xml:space="preserve">. The R&amp;D laptop is also available for further testing. </w:t>
      </w:r>
    </w:p>
    <w:p w:rsidR="003958F5" w:rsidRDefault="003958F5" w:rsidP="003A51F2">
      <w:pPr>
        <w:spacing w:before="60" w:after="60"/>
        <w:rPr>
          <w:lang w:eastAsia="en-GB"/>
        </w:rPr>
      </w:pPr>
    </w:p>
    <w:p w:rsidR="000C0F6C" w:rsidRDefault="00423516" w:rsidP="005055AA">
      <w:pPr>
        <w:pStyle w:val="Heading2"/>
        <w:spacing w:before="60" w:after="60"/>
      </w:pPr>
      <w:bookmarkStart w:id="8" w:name="_Toc71549261"/>
      <w:r>
        <w:t>D</w:t>
      </w:r>
      <w:r w:rsidR="003958F5">
        <w:t xml:space="preserve">evelopment </w:t>
      </w:r>
      <w:r>
        <w:t>E</w:t>
      </w:r>
      <w:r w:rsidR="003958F5">
        <w:t>nviroment</w:t>
      </w:r>
      <w:bookmarkEnd w:id="8"/>
    </w:p>
    <w:p w:rsidR="003958F5" w:rsidRDefault="003958F5" w:rsidP="003958F5">
      <w:pPr>
        <w:rPr>
          <w:lang w:eastAsia="en-GB"/>
        </w:rPr>
      </w:pPr>
    </w:p>
    <w:p w:rsidR="003958F5" w:rsidRDefault="004D3792" w:rsidP="003958F5">
      <w:pPr>
        <w:rPr>
          <w:lang w:eastAsia="en-GB"/>
        </w:rPr>
      </w:pPr>
      <w:r>
        <w:rPr>
          <w:lang w:eastAsia="en-GB"/>
        </w:rPr>
        <w:t>T</w:t>
      </w:r>
      <w:r w:rsidR="00F5579D">
        <w:rPr>
          <w:lang w:eastAsia="en-GB"/>
        </w:rPr>
        <w:t>he latest stable release</w:t>
      </w:r>
      <w:r>
        <w:rPr>
          <w:lang w:eastAsia="en-GB"/>
        </w:rPr>
        <w:t xml:space="preserve"> of Microsoft Visual Studio (currently 2019)</w:t>
      </w:r>
      <w:r w:rsidR="00F5579D">
        <w:rPr>
          <w:lang w:eastAsia="en-GB"/>
        </w:rPr>
        <w:t xml:space="preserve"> </w:t>
      </w:r>
      <w:r w:rsidR="003C0EEA">
        <w:t xml:space="preserve">must </w:t>
      </w:r>
      <w:r w:rsidR="007812F5">
        <w:rPr>
          <w:lang w:eastAsia="en-GB"/>
        </w:rPr>
        <w:t xml:space="preserve">be used to create Valeport Applications in C#. Customer facing applications should be made using WPF as it allows for more design capabilities than WinForms, however, for internal only applications WinForms is acceptable. Various custom WPF and WinForms components can be found </w:t>
      </w:r>
      <w:r w:rsidR="00DC733B">
        <w:rPr>
          <w:lang w:eastAsia="en-GB"/>
        </w:rPr>
        <w:t xml:space="preserve">in </w:t>
      </w:r>
      <w:r w:rsidR="0079216F">
        <w:rPr>
          <w:lang w:eastAsia="en-GB"/>
        </w:rPr>
        <w:t xml:space="preserve">the </w:t>
      </w:r>
      <w:hyperlink r:id="rId8" w:history="1">
        <w:r w:rsidR="0079216F" w:rsidRPr="00F2563F">
          <w:rPr>
            <w:rStyle w:val="Hyperlink"/>
            <w:lang w:eastAsia="en-GB"/>
          </w:rPr>
          <w:t>C# repository</w:t>
        </w:r>
      </w:hyperlink>
      <w:r w:rsidR="006F0A79">
        <w:rPr>
          <w:lang w:eastAsia="en-GB"/>
        </w:rPr>
        <w:t>, these should be used if and when appropriate</w:t>
      </w:r>
      <w:r w:rsidR="007812F5">
        <w:rPr>
          <w:lang w:eastAsia="en-GB"/>
        </w:rPr>
        <w:t>.</w:t>
      </w:r>
    </w:p>
    <w:p w:rsidR="00306862" w:rsidRDefault="00306862" w:rsidP="003958F5">
      <w:pPr>
        <w:rPr>
          <w:lang w:eastAsia="en-GB"/>
        </w:rPr>
      </w:pPr>
    </w:p>
    <w:p w:rsidR="00306862" w:rsidRDefault="00306862" w:rsidP="003958F5">
      <w:pPr>
        <w:rPr>
          <w:lang w:eastAsia="en-GB"/>
        </w:rPr>
      </w:pPr>
      <w:r>
        <w:rPr>
          <w:lang w:eastAsia="en-GB"/>
        </w:rPr>
        <w:t>In the event that use of another programming language is desired it must be approved and signed off on.</w:t>
      </w:r>
    </w:p>
    <w:p w:rsidR="003C0F77" w:rsidRDefault="003C0F77" w:rsidP="003958F5">
      <w:pPr>
        <w:pBdr>
          <w:bottom w:val="single" w:sz="12" w:space="1" w:color="auto"/>
        </w:pBdr>
        <w:rPr>
          <w:lang w:eastAsia="en-GB"/>
        </w:rPr>
      </w:pPr>
    </w:p>
    <w:p w:rsidR="003C0F77" w:rsidRDefault="003C0F77" w:rsidP="003958F5">
      <w:pPr>
        <w:rPr>
          <w:lang w:eastAsia="en-GB"/>
        </w:rPr>
      </w:pPr>
    </w:p>
    <w:p w:rsidR="003958F5" w:rsidRPr="003958F5" w:rsidRDefault="003958F5" w:rsidP="003958F5">
      <w:pPr>
        <w:rPr>
          <w:lang w:eastAsia="en-GB"/>
        </w:rPr>
      </w:pPr>
    </w:p>
    <w:p w:rsidR="009D4D44" w:rsidRDefault="000C0F6C" w:rsidP="00285744">
      <w:pPr>
        <w:pStyle w:val="Heading1"/>
      </w:pPr>
      <w:bookmarkStart w:id="9" w:name="_Toc71549262"/>
      <w:r>
        <w:lastRenderedPageBreak/>
        <w:t>Icons</w:t>
      </w:r>
      <w:r w:rsidR="00F23686">
        <w:t xml:space="preserve"> &amp; Buttons</w:t>
      </w:r>
      <w:bookmarkEnd w:id="9"/>
    </w:p>
    <w:p w:rsidR="00F23686" w:rsidRPr="00F23686" w:rsidRDefault="00F23686" w:rsidP="00F23686">
      <w:pPr>
        <w:pStyle w:val="Heading2"/>
      </w:pPr>
      <w:bookmarkStart w:id="10" w:name="_Toc71549263"/>
      <w:r>
        <w:t>Icons</w:t>
      </w:r>
      <w:bookmarkEnd w:id="10"/>
    </w:p>
    <w:p w:rsidR="00A60193" w:rsidRDefault="00A60193" w:rsidP="00A60193">
      <w:pPr>
        <w:rPr>
          <w:lang w:eastAsia="en-GB"/>
        </w:rPr>
      </w:pPr>
      <w:r>
        <w:t>Existing items i</w:t>
      </w:r>
      <w:r w:rsidR="000C0F6C">
        <w:t>cons for buttons should be resourced from the icon</w:t>
      </w:r>
      <w:r>
        <w:t>s folder</w:t>
      </w:r>
      <w:r w:rsidR="000C0F6C">
        <w:t xml:space="preserve"> (G:\Engineering\Valeport Software\Standardisation Icons).</w:t>
      </w:r>
      <w:r w:rsidRPr="00A60193">
        <w:rPr>
          <w:lang w:eastAsia="en-GB"/>
        </w:rPr>
        <w:t xml:space="preserve"> </w:t>
      </w:r>
    </w:p>
    <w:p w:rsidR="00A60193" w:rsidRDefault="00A60193" w:rsidP="00A60193">
      <w:pPr>
        <w:rPr>
          <w:lang w:eastAsia="en-GB"/>
        </w:rPr>
      </w:pPr>
    </w:p>
    <w:p w:rsidR="00A60193" w:rsidRDefault="00A60193" w:rsidP="00A60193">
      <w:pPr>
        <w:rPr>
          <w:lang w:eastAsia="en-GB"/>
        </w:rPr>
      </w:pPr>
      <w:r>
        <w:rPr>
          <w:lang w:eastAsia="en-GB"/>
        </w:rPr>
        <w:t xml:space="preserve">All icons </w:t>
      </w:r>
      <w:r>
        <w:t xml:space="preserve">must </w:t>
      </w:r>
      <w:r>
        <w:rPr>
          <w:lang w:eastAsia="en-GB"/>
        </w:rPr>
        <w:t>have a transparent background</w:t>
      </w:r>
      <w:r w:rsidR="007D29B6">
        <w:rPr>
          <w:lang w:eastAsia="en-GB"/>
        </w:rPr>
        <w:t>, or the background colour of the application</w:t>
      </w:r>
      <w:r>
        <w:rPr>
          <w:lang w:eastAsia="en-GB"/>
        </w:rPr>
        <w:t>.</w:t>
      </w:r>
    </w:p>
    <w:p w:rsidR="00A60193" w:rsidRDefault="00A60193" w:rsidP="00A60193">
      <w:pPr>
        <w:rPr>
          <w:lang w:eastAsia="en-GB"/>
        </w:rPr>
      </w:pPr>
    </w:p>
    <w:p w:rsidR="00A60193" w:rsidRDefault="00A60193" w:rsidP="00A60193">
      <w:r>
        <w:rPr>
          <w:lang w:eastAsia="en-GB"/>
        </w:rPr>
        <w:t>All icons must be available in (</w:t>
      </w:r>
      <w:r>
        <w:t>48x48, 32x32, 22x22) pixels.</w:t>
      </w:r>
    </w:p>
    <w:p w:rsidR="00A60193" w:rsidRDefault="00A60193" w:rsidP="00A60193"/>
    <w:p w:rsidR="00A60193" w:rsidRDefault="00A60193" w:rsidP="00A60193">
      <w:pPr>
        <w:rPr>
          <w:lang w:eastAsia="en-GB"/>
        </w:rPr>
      </w:pPr>
      <w:r>
        <w:t>All icons must be available in black on a transparent background and white on a transparent background.</w:t>
      </w:r>
      <w:r w:rsidRPr="00A60193">
        <w:rPr>
          <w:lang w:eastAsia="en-GB"/>
        </w:rPr>
        <w:t xml:space="preserve"> </w:t>
      </w:r>
    </w:p>
    <w:p w:rsidR="00A60193" w:rsidRDefault="00A60193" w:rsidP="00A60193">
      <w:pPr>
        <w:rPr>
          <w:lang w:eastAsia="en-GB"/>
        </w:rPr>
      </w:pPr>
    </w:p>
    <w:p w:rsidR="0015551C" w:rsidRDefault="007D29B6" w:rsidP="007D29B6">
      <w:pPr>
        <w:rPr>
          <w:lang w:eastAsia="en-GB"/>
        </w:rPr>
      </w:pPr>
      <w:r>
        <w:rPr>
          <w:noProof/>
          <w:lang w:eastAsia="en-GB"/>
        </w:rPr>
        <w:drawing>
          <wp:anchor distT="0" distB="0" distL="114300" distR="114300" simplePos="0" relativeHeight="251708416" behindDoc="0" locked="0" layoutInCell="1" allowOverlap="1">
            <wp:simplePos x="0" y="0"/>
            <wp:positionH relativeFrom="margin">
              <wp:align>center</wp:align>
            </wp:positionH>
            <wp:positionV relativeFrom="paragraph">
              <wp:posOffset>271780</wp:posOffset>
            </wp:positionV>
            <wp:extent cx="3133725" cy="933450"/>
            <wp:effectExtent l="0" t="0" r="9525" b="0"/>
            <wp:wrapTopAndBottom/>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33725" cy="933450"/>
                    </a:xfrm>
                    <a:prstGeom prst="rect">
                      <a:avLst/>
                    </a:prstGeom>
                  </pic:spPr>
                </pic:pic>
              </a:graphicData>
            </a:graphic>
          </wp:anchor>
        </w:drawing>
      </w:r>
      <w:r>
        <w:rPr>
          <w:noProof/>
          <w:lang w:eastAsia="en-GB"/>
        </w:rPr>
        <w:drawing>
          <wp:anchor distT="0" distB="0" distL="114300" distR="114300" simplePos="0" relativeHeight="251644928" behindDoc="0" locked="0" layoutInCell="1" allowOverlap="1">
            <wp:simplePos x="0" y="0"/>
            <wp:positionH relativeFrom="margin">
              <wp:align>center</wp:align>
            </wp:positionH>
            <wp:positionV relativeFrom="paragraph">
              <wp:posOffset>1295400</wp:posOffset>
            </wp:positionV>
            <wp:extent cx="4414520" cy="1838960"/>
            <wp:effectExtent l="0" t="0" r="5080" b="8890"/>
            <wp:wrapTopAndBottom/>
            <wp:docPr id="36" name="Picture 1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titled"/>
                    <pic:cNvPicPr>
                      <a:picLocks noChangeAspect="1" noChangeArrowheads="1"/>
                    </pic:cNvPicPr>
                  </pic:nvPicPr>
                  <pic:blipFill>
                    <a:blip r:embed="rId10">
                      <a:extLst>
                        <a:ext uri="{28A0092B-C50C-407E-A947-70E740481C1C}">
                          <a14:useLocalDpi xmlns:a14="http://schemas.microsoft.com/office/drawing/2010/main" val="0"/>
                        </a:ext>
                      </a:extLst>
                    </a:blip>
                    <a:srcRect t="11171" r="56146" b="59573"/>
                    <a:stretch>
                      <a:fillRect/>
                    </a:stretch>
                  </pic:blipFill>
                  <pic:spPr bwMode="auto">
                    <a:xfrm>
                      <a:off x="0" y="0"/>
                      <a:ext cx="4414520" cy="1838960"/>
                    </a:xfrm>
                    <a:prstGeom prst="rect">
                      <a:avLst/>
                    </a:prstGeom>
                    <a:noFill/>
                  </pic:spPr>
                </pic:pic>
              </a:graphicData>
            </a:graphic>
            <wp14:sizeRelH relativeFrom="page">
              <wp14:pctWidth>0</wp14:pctWidth>
            </wp14:sizeRelH>
            <wp14:sizeRelV relativeFrom="page">
              <wp14:pctHeight>0</wp14:pctHeight>
            </wp14:sizeRelV>
          </wp:anchor>
        </w:drawing>
      </w:r>
      <w:r w:rsidR="00A60193">
        <w:rPr>
          <w:lang w:eastAsia="en-GB"/>
        </w:rPr>
        <w:t xml:space="preserve">All future icons must be added to the icons folder </w:t>
      </w:r>
      <w:r w:rsidR="00A60193">
        <w:t>(G:\Engineering\Valeport Software\Standardisation Icons)</w:t>
      </w:r>
      <w:r w:rsidR="00A60193">
        <w:rPr>
          <w:lang w:eastAsia="en-GB"/>
        </w:rPr>
        <w:t>.</w:t>
      </w:r>
    </w:p>
    <w:p w:rsidR="003044C5" w:rsidRDefault="003044C5"/>
    <w:p w:rsidR="003C0EEA" w:rsidRDefault="00CB0D9D">
      <w:r>
        <w:t>By</w:t>
      </w:r>
      <w:r w:rsidR="00D46C69">
        <w:t xml:space="preserve"> repeating to</w:t>
      </w:r>
      <w:r>
        <w:t xml:space="preserve"> us</w:t>
      </w:r>
      <w:r w:rsidR="00D46C69">
        <w:t>e</w:t>
      </w:r>
      <w:r>
        <w:t xml:space="preserve"> the same icons for the same</w:t>
      </w:r>
      <w:r w:rsidR="00D46C69">
        <w:t xml:space="preserve"> </w:t>
      </w:r>
      <w:r>
        <w:t>/</w:t>
      </w:r>
      <w:r w:rsidR="00D46C69">
        <w:t xml:space="preserve"> </w:t>
      </w:r>
      <w:r>
        <w:t>similar functionality will allow users to move to another Valeport branded application and be able to operate it in ease and without confusion.</w:t>
      </w:r>
    </w:p>
    <w:p w:rsidR="0079216F" w:rsidRDefault="0079216F"/>
    <w:p w:rsidR="0079216F" w:rsidRDefault="0079216F">
      <w:pPr>
        <w:rPr>
          <w:lang w:eastAsia="en-GB"/>
        </w:rPr>
      </w:pPr>
      <w:r>
        <w:t>All new icons must be approved and signed off on by (all) other members of the Software Engin</w:t>
      </w:r>
      <w:r w:rsidR="00635A56">
        <w:t>eering team and/or the Management</w:t>
      </w:r>
      <w:r>
        <w:t>.</w:t>
      </w:r>
    </w:p>
    <w:p w:rsidR="003C0F77" w:rsidRDefault="003C0F77" w:rsidP="003C0F77">
      <w:pPr>
        <w:rPr>
          <w:lang w:eastAsia="en-GB"/>
        </w:rPr>
      </w:pPr>
    </w:p>
    <w:p w:rsidR="003C0F77" w:rsidRDefault="003C0F77" w:rsidP="003C0F77">
      <w:pPr>
        <w:rPr>
          <w:lang w:eastAsia="en-GB"/>
        </w:rPr>
      </w:pPr>
    </w:p>
    <w:p w:rsidR="00F23686" w:rsidRDefault="00F23686" w:rsidP="00F23686">
      <w:pPr>
        <w:pStyle w:val="Heading2"/>
      </w:pPr>
      <w:bookmarkStart w:id="11" w:name="_Toc71549264"/>
      <w:r>
        <w:t>Buttons</w:t>
      </w:r>
      <w:bookmarkEnd w:id="11"/>
    </w:p>
    <w:p w:rsidR="000E2BE5" w:rsidRDefault="003C0EEA" w:rsidP="00D66C4A">
      <w:pPr>
        <w:rPr>
          <w:lang w:eastAsia="en-GB"/>
        </w:rPr>
      </w:pPr>
      <w:r>
        <w:rPr>
          <w:lang w:eastAsia="en-GB"/>
        </w:rPr>
        <w:t>A button (with an icon)</w:t>
      </w:r>
      <w:r w:rsidR="00D66C4A">
        <w:rPr>
          <w:lang w:eastAsia="en-GB"/>
        </w:rPr>
        <w:t xml:space="preserve"> of</w:t>
      </w:r>
      <w:r>
        <w:rPr>
          <w:lang w:eastAsia="en-GB"/>
        </w:rPr>
        <w:t xml:space="preserve"> 48px x 48px in size must have an icon that is 32px x 32px in size.</w:t>
      </w:r>
    </w:p>
    <w:p w:rsidR="003C0EEA" w:rsidRDefault="003C0EEA" w:rsidP="00F23686">
      <w:pPr>
        <w:rPr>
          <w:lang w:eastAsia="en-GB"/>
        </w:rPr>
      </w:pPr>
    </w:p>
    <w:p w:rsidR="00104EC8" w:rsidRDefault="00104EC8" w:rsidP="00F23686">
      <w:pPr>
        <w:rPr>
          <w:lang w:eastAsia="en-GB"/>
        </w:rPr>
      </w:pPr>
      <w:r>
        <w:rPr>
          <w:lang w:eastAsia="en-GB"/>
        </w:rPr>
        <w:t xml:space="preserve">Buttons with </w:t>
      </w:r>
      <w:r w:rsidR="003C0EEA">
        <w:rPr>
          <w:lang w:eastAsia="en-GB"/>
        </w:rPr>
        <w:t>no icon</w:t>
      </w:r>
      <w:r>
        <w:rPr>
          <w:lang w:eastAsia="en-GB"/>
        </w:rPr>
        <w:t xml:space="preserve"> must be </w:t>
      </w:r>
      <w:r w:rsidR="008C784F">
        <w:rPr>
          <w:lang w:eastAsia="en-GB"/>
        </w:rPr>
        <w:t xml:space="preserve">a minimum of </w:t>
      </w:r>
      <w:r w:rsidR="003C0EEA">
        <w:rPr>
          <w:lang w:eastAsia="en-GB"/>
        </w:rPr>
        <w:t>23px</w:t>
      </w:r>
      <w:r>
        <w:rPr>
          <w:lang w:eastAsia="en-GB"/>
        </w:rPr>
        <w:t xml:space="preserve"> tall and fit the word</w:t>
      </w:r>
      <w:r w:rsidR="00D66C4A">
        <w:rPr>
          <w:lang w:eastAsia="en-GB"/>
        </w:rPr>
        <w:t>/text</w:t>
      </w:r>
      <w:r>
        <w:rPr>
          <w:lang w:eastAsia="en-GB"/>
        </w:rPr>
        <w:t xml:space="preserve"> with a </w:t>
      </w:r>
      <w:r w:rsidR="003C0EEA">
        <w:rPr>
          <w:lang w:eastAsia="en-GB"/>
        </w:rPr>
        <w:t>minimum 10px</w:t>
      </w:r>
      <w:r>
        <w:rPr>
          <w:lang w:eastAsia="en-GB"/>
        </w:rPr>
        <w:t xml:space="preserve"> margin to the </w:t>
      </w:r>
      <w:r w:rsidR="003C0EEA">
        <w:rPr>
          <w:lang w:eastAsia="en-GB"/>
        </w:rPr>
        <w:t xml:space="preserve">left and right </w:t>
      </w:r>
      <w:r>
        <w:rPr>
          <w:lang w:eastAsia="en-GB"/>
        </w:rPr>
        <w:t>edge of the button.</w:t>
      </w:r>
    </w:p>
    <w:p w:rsidR="003C0EEA" w:rsidRDefault="003C0EEA" w:rsidP="00F23686">
      <w:pPr>
        <w:rPr>
          <w:lang w:eastAsia="en-GB"/>
        </w:rPr>
      </w:pPr>
    </w:p>
    <w:p w:rsidR="003C0EEA" w:rsidRDefault="00104EC8" w:rsidP="00F23686">
      <w:pPr>
        <w:rPr>
          <w:lang w:eastAsia="en-GB"/>
        </w:rPr>
      </w:pPr>
      <w:r>
        <w:rPr>
          <w:lang w:eastAsia="en-GB"/>
        </w:rPr>
        <w:t xml:space="preserve">There must be </w:t>
      </w:r>
      <w:r w:rsidR="00A60193">
        <w:rPr>
          <w:lang w:eastAsia="en-GB"/>
        </w:rPr>
        <w:t xml:space="preserve">a </w:t>
      </w:r>
      <w:r w:rsidR="003C0EEA">
        <w:rPr>
          <w:lang w:eastAsia="en-GB"/>
        </w:rPr>
        <w:t xml:space="preserve">minimum </w:t>
      </w:r>
      <w:r w:rsidR="00A60193">
        <w:rPr>
          <w:lang w:eastAsia="en-GB"/>
        </w:rPr>
        <w:t xml:space="preserve">margin/gap </w:t>
      </w:r>
      <w:r w:rsidR="003044C5">
        <w:rPr>
          <w:lang w:eastAsia="en-GB"/>
        </w:rPr>
        <w:t>of 8</w:t>
      </w:r>
      <w:r w:rsidR="003C0EEA">
        <w:rPr>
          <w:lang w:eastAsia="en-GB"/>
        </w:rPr>
        <w:t>px</w:t>
      </w:r>
      <w:r>
        <w:rPr>
          <w:lang w:eastAsia="en-GB"/>
        </w:rPr>
        <w:t xml:space="preserve"> between</w:t>
      </w:r>
      <w:r w:rsidR="003C0EEA">
        <w:rPr>
          <w:lang w:eastAsia="en-GB"/>
        </w:rPr>
        <w:t xml:space="preserve"> multiple</w:t>
      </w:r>
      <w:r>
        <w:rPr>
          <w:lang w:eastAsia="en-GB"/>
        </w:rPr>
        <w:t xml:space="preserve"> buttons.</w:t>
      </w:r>
    </w:p>
    <w:p w:rsidR="003C0F77" w:rsidRDefault="003C0F77" w:rsidP="00F23686">
      <w:pPr>
        <w:rPr>
          <w:lang w:eastAsia="en-GB"/>
        </w:rPr>
      </w:pPr>
    </w:p>
    <w:p w:rsidR="00A60193" w:rsidRDefault="003C0F77" w:rsidP="00A60193">
      <w:pPr>
        <w:rPr>
          <w:lang w:eastAsia="en-GB"/>
        </w:rPr>
      </w:pPr>
      <w:r>
        <w:rPr>
          <w:lang w:eastAsia="en-GB"/>
        </w:rPr>
        <w:t xml:space="preserve">The buttons button style </w:t>
      </w:r>
      <w:r w:rsidR="00AC75E8">
        <w:rPr>
          <w:lang w:eastAsia="en-GB"/>
        </w:rPr>
        <w:t xml:space="preserve">must </w:t>
      </w:r>
      <w:r>
        <w:rPr>
          <w:lang w:eastAsia="en-GB"/>
        </w:rPr>
        <w:t>also be set to flat</w:t>
      </w:r>
      <w:r w:rsidR="005D25CC">
        <w:rPr>
          <w:lang w:eastAsia="en-GB"/>
        </w:rPr>
        <w:t xml:space="preserve"> (so only the icon is visible, no border / 3D effect). T</w:t>
      </w:r>
      <w:r>
        <w:rPr>
          <w:lang w:eastAsia="en-GB"/>
        </w:rPr>
        <w:t xml:space="preserve">he icon </w:t>
      </w:r>
      <w:r w:rsidR="005D25CC">
        <w:rPr>
          <w:lang w:eastAsia="en-GB"/>
        </w:rPr>
        <w:t xml:space="preserve">of a button </w:t>
      </w:r>
      <w:r w:rsidR="00AC75E8">
        <w:rPr>
          <w:lang w:eastAsia="en-GB"/>
        </w:rPr>
        <w:t xml:space="preserve">must </w:t>
      </w:r>
      <w:r>
        <w:rPr>
          <w:lang w:eastAsia="en-GB"/>
        </w:rPr>
        <w:t>be clear enough to indicate to the user that it is a button</w:t>
      </w:r>
      <w:r w:rsidR="005D25CC">
        <w:rPr>
          <w:lang w:eastAsia="en-GB"/>
        </w:rPr>
        <w:t xml:space="preserve"> and what it does when clicked</w:t>
      </w:r>
      <w:r>
        <w:rPr>
          <w:lang w:eastAsia="en-GB"/>
        </w:rPr>
        <w:t>.</w:t>
      </w:r>
    </w:p>
    <w:p w:rsidR="00A60193" w:rsidRDefault="00A60193" w:rsidP="00A60193">
      <w:pPr>
        <w:rPr>
          <w:lang w:eastAsia="en-GB"/>
        </w:rPr>
      </w:pPr>
    </w:p>
    <w:p w:rsidR="003044C5" w:rsidRDefault="003044C5" w:rsidP="00A60193">
      <w:pPr>
        <w:rPr>
          <w:lang w:eastAsia="en-GB"/>
        </w:rPr>
      </w:pPr>
    </w:p>
    <w:p w:rsidR="001F54EC" w:rsidRDefault="001F54EC" w:rsidP="00A60193">
      <w:pPr>
        <w:rPr>
          <w:lang w:eastAsia="en-GB"/>
        </w:rPr>
      </w:pPr>
    </w:p>
    <w:p w:rsidR="001F54EC" w:rsidRDefault="001F54EC" w:rsidP="00A60193">
      <w:pPr>
        <w:rPr>
          <w:lang w:eastAsia="en-GB"/>
        </w:rPr>
      </w:pPr>
    </w:p>
    <w:p w:rsidR="001F54EC" w:rsidRDefault="001F54EC" w:rsidP="00A60193">
      <w:pPr>
        <w:rPr>
          <w:lang w:eastAsia="en-GB"/>
        </w:rPr>
      </w:pPr>
    </w:p>
    <w:p w:rsidR="001F54EC" w:rsidRDefault="001F54EC" w:rsidP="00A60193">
      <w:pPr>
        <w:rPr>
          <w:lang w:eastAsia="en-GB"/>
        </w:rPr>
      </w:pPr>
    </w:p>
    <w:p w:rsidR="001F54EC" w:rsidRDefault="001F54EC" w:rsidP="00A60193">
      <w:pPr>
        <w:rPr>
          <w:lang w:eastAsia="en-GB"/>
        </w:rPr>
      </w:pPr>
    </w:p>
    <w:p w:rsidR="001F54EC" w:rsidRDefault="001F54EC" w:rsidP="00A60193">
      <w:pPr>
        <w:rPr>
          <w:lang w:eastAsia="en-GB"/>
        </w:rPr>
      </w:pPr>
    </w:p>
    <w:p w:rsidR="003044C5" w:rsidRDefault="003044C5" w:rsidP="00A60193">
      <w:pPr>
        <w:rPr>
          <w:lang w:eastAsia="en-GB"/>
        </w:rPr>
      </w:pPr>
      <w:r>
        <w:rPr>
          <w:noProof/>
          <w:lang w:eastAsia="en-GB"/>
        </w:rPr>
        <mc:AlternateContent>
          <mc:Choice Requires="wpg">
            <w:drawing>
              <wp:anchor distT="0" distB="0" distL="114300" distR="114300" simplePos="0" relativeHeight="251695104" behindDoc="0" locked="0" layoutInCell="1" allowOverlap="1">
                <wp:simplePos x="0" y="0"/>
                <wp:positionH relativeFrom="column">
                  <wp:posOffset>949487</wp:posOffset>
                </wp:positionH>
                <wp:positionV relativeFrom="paragraph">
                  <wp:posOffset>66675</wp:posOffset>
                </wp:positionV>
                <wp:extent cx="4050916" cy="1499190"/>
                <wp:effectExtent l="0" t="0" r="6985" b="25400"/>
                <wp:wrapNone/>
                <wp:docPr id="66" name="Group 66"/>
                <wp:cNvGraphicFramePr/>
                <a:graphic xmlns:a="http://schemas.openxmlformats.org/drawingml/2006/main">
                  <a:graphicData uri="http://schemas.microsoft.com/office/word/2010/wordprocessingGroup">
                    <wpg:wgp>
                      <wpg:cNvGrpSpPr/>
                      <wpg:grpSpPr>
                        <a:xfrm>
                          <a:off x="0" y="0"/>
                          <a:ext cx="4050916" cy="1499190"/>
                          <a:chOff x="0" y="0"/>
                          <a:chExt cx="4050916" cy="1499190"/>
                        </a:xfrm>
                      </wpg:grpSpPr>
                      <pic:pic xmlns:pic="http://schemas.openxmlformats.org/drawingml/2006/picture">
                        <pic:nvPicPr>
                          <pic:cNvPr id="53" name="Picture 53"/>
                          <pic:cNvPicPr>
                            <a:picLocks noChangeAspect="1"/>
                          </pic:cNvPicPr>
                        </pic:nvPicPr>
                        <pic:blipFill rotWithShape="1">
                          <a:blip r:embed="rId11">
                            <a:extLst>
                              <a:ext uri="{28A0092B-C50C-407E-A947-70E740481C1C}">
                                <a14:useLocalDpi xmlns:a14="http://schemas.microsoft.com/office/drawing/2010/main" val="0"/>
                              </a:ext>
                            </a:extLst>
                          </a:blip>
                          <a:srcRect l="343" t="43666" r="82594" b="10936"/>
                          <a:stretch/>
                        </pic:blipFill>
                        <pic:spPr bwMode="auto">
                          <a:xfrm>
                            <a:off x="2020186" y="531628"/>
                            <a:ext cx="2030730" cy="552450"/>
                          </a:xfrm>
                          <a:prstGeom prst="rect">
                            <a:avLst/>
                          </a:prstGeom>
                          <a:ln>
                            <a:noFill/>
                          </a:ln>
                          <a:extLst>
                            <a:ext uri="{53640926-AAD7-44D8-BBD7-CCE9431645EC}">
                              <a14:shadowObscured xmlns:a14="http://schemas.microsoft.com/office/drawing/2010/main"/>
                            </a:ext>
                          </a:extLst>
                        </pic:spPr>
                      </pic:pic>
                      <wps:wsp>
                        <wps:cNvPr id="54" name="Straight Arrow Connector 54"/>
                        <wps:cNvCnPr/>
                        <wps:spPr>
                          <a:xfrm>
                            <a:off x="2126511" y="478465"/>
                            <a:ext cx="457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a:off x="1956390" y="637953"/>
                            <a:ext cx="0" cy="38227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9" name="Text Box 59"/>
                        <wps:cNvSpPr txBox="1"/>
                        <wps:spPr>
                          <a:xfrm>
                            <a:off x="0" y="606055"/>
                            <a:ext cx="1880870" cy="403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BBB" w:rsidRDefault="00727BBB">
                              <w:r>
                                <w:t>Button is 48px in height.</w:t>
                              </w:r>
                            </w:p>
                            <w:p w:rsidR="00727BBB" w:rsidRDefault="00727BBB">
                              <w:r>
                                <w:t>Icon is 32px in 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1435395" y="0"/>
                            <a:ext cx="1880870" cy="403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BBB" w:rsidRDefault="00727BBB" w:rsidP="003044C5">
                              <w:r>
                                <w:t>Button is 48px in width.</w:t>
                              </w:r>
                            </w:p>
                            <w:p w:rsidR="00727BBB" w:rsidRDefault="00727BBB" w:rsidP="003044C5">
                              <w:r>
                                <w:t>Icon is 32px in 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1584251" y="1244009"/>
                            <a:ext cx="2221112" cy="255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BBB" w:rsidRDefault="00727BBB" w:rsidP="003044C5">
                              <w:r>
                                <w:t>Margin between each button of 8px.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Straight Arrow Connector 65"/>
                        <wps:cNvCnPr/>
                        <wps:spPr>
                          <a:xfrm>
                            <a:off x="2573079" y="1137683"/>
                            <a:ext cx="23391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66" o:spid="_x0000_s1026" style="position:absolute;margin-left:74.75pt;margin-top:5.25pt;width:318.95pt;height:118.05pt;z-index:251695104" coordsize="40509,14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27" type="#_x0000_t75" style="position:absolute;left:20201;top:5316;width:20308;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szy/CAAAA2wAAAA8AAABkcnMvZG93bnJldi54bWxEj92KwjAUhO8F3yEcwTtNXVnRahRdUPZq&#10;0dYHODbH/ticlCZq9+03C4KXw8x8w6w2nanFg1pXWlYwGUcgiDOrS84VnNP9aA7CeWSNtWVS8EsO&#10;Nut+b4Wxtk8+0SPxuQgQdjEqKLxvYildVpBBN7YNcfCutjXog2xzqVt8Brip5UcUzaTBksNCgQ19&#10;FZTdkrtRkDf1pTLZT0U73utFItPqeKiUGg667RKEp86/w6/2t1bwOYX/L+EHyPU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4bM8vwgAAANsAAAAPAAAAAAAAAAAAAAAAAJ8C&#10;AABkcnMvZG93bnJldi54bWxQSwUGAAAAAAQABAD3AAAAjgMAAAAA&#10;">
                  <v:imagedata r:id="rId12" o:title="" croptop="28617f" cropbottom="7167f" cropleft="225f" cropright="54129f"/>
                  <v:path arrowok="t"/>
                </v:shape>
                <v:shapetype id="_x0000_t32" coordsize="21600,21600" o:spt="32" o:oned="t" path="m,l21600,21600e" filled="f">
                  <v:path arrowok="t" fillok="f" o:connecttype="none"/>
                  <o:lock v:ext="edit" shapetype="t"/>
                </v:shapetype>
                <v:shape id="Straight Arrow Connector 54" o:spid="_x0000_s1028" type="#_x0000_t32" style="position:absolute;left:21265;top:478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7kwMQAAADbAAAADwAAAGRycy9kb3ducmV2LnhtbESPQWsCMRSE70L/Q3hCb5pVapHVKCJU&#10;exGpFdHbc/PcXdy8LEmqq7/eCEKPw8x8w4ynjanEhZwvLSvodRMQxJnVJecKtr9fnSEIH5A1VpZJ&#10;wY08TCdvrTGm2l75hy6bkIsIYZ+igiKEOpXSZwUZ9F1bE0fvZJ3BEKXLpXZ4jXBTyX6SfEqDJceF&#10;AmuaF5SdN39Gwdoszsew2t4Pmcv3y3l/Vx1vO6Xe281sBCJQE/7Dr/a3VjD4gOeX+APk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DuTAxAAAANsAAAAPAAAAAAAAAAAA&#10;AAAAAKECAABkcnMvZG93bnJldi54bWxQSwUGAAAAAAQABAD5AAAAkgMAAAAA&#10;" strokecolor="#5b9bd5 [3204]" strokeweight=".5pt">
                  <v:stroke startarrow="block" endarrow="block" joinstyle="miter"/>
                </v:shape>
                <v:shape id="Straight Arrow Connector 58" o:spid="_x0000_s1029" type="#_x0000_t32" style="position:absolute;left:19563;top:6379;width:0;height:38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PuxcEAAADbAAAADwAAAGRycy9kb3ducmV2LnhtbERPy4rCMBTdD/gP4QqzG1OFkaEaRQQf&#10;m2FQi+ju2lzbYnNTkqjVrzeLAZeH8x5PW1OLGzlfWVbQ7yUgiHOrKy4UZLvF1w8IH5A11pZJwYM8&#10;TCedjzGm2t55Q7dtKEQMYZ+igjKEJpXS5yUZ9D3bEEfubJ3BEKErpHZ4j+GmloMkGUqDFceGEhua&#10;l5Rftlej4M8sL6fwmz2PuSsOq/lgX58ee6U+u+1sBCJQG97if/daK/iOY+OX+APk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Q+7FwQAAANsAAAAPAAAAAAAAAAAAAAAA&#10;AKECAABkcnMvZG93bnJldi54bWxQSwUGAAAAAAQABAD5AAAAjwMAAAAA&#10;" strokecolor="#5b9bd5 [3204]" strokeweight=".5pt">
                  <v:stroke startarrow="block" endarrow="block" joinstyle="miter"/>
                </v:shape>
                <v:shapetype id="_x0000_t202" coordsize="21600,21600" o:spt="202" path="m,l,21600r21600,l21600,xe">
                  <v:stroke joinstyle="miter"/>
                  <v:path gradientshapeok="t" o:connecttype="rect"/>
                </v:shapetype>
                <v:shape id="Text Box 59" o:spid="_x0000_s1030" type="#_x0000_t202" style="position:absolute;top:6060;width:18808;height:4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7P8IA&#10;AADbAAAADwAAAGRycy9kb3ducmV2LnhtbESPQUsDMRSE74L/ITzBm80qK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B3s/wgAAANsAAAAPAAAAAAAAAAAAAAAAAJgCAABkcnMvZG93&#10;bnJldi54bWxQSwUGAAAAAAQABAD1AAAAhwMAAAAA&#10;" fillcolor="white [3201]" strokeweight=".5pt">
                  <v:textbox>
                    <w:txbxContent>
                      <w:p w:rsidR="00727BBB" w:rsidRDefault="00727BBB">
                        <w:r>
                          <w:t>Button is 48px in height.</w:t>
                        </w:r>
                      </w:p>
                      <w:p w:rsidR="00727BBB" w:rsidRDefault="00727BBB">
                        <w:r>
                          <w:t>Icon is 32px in height.</w:t>
                        </w:r>
                      </w:p>
                    </w:txbxContent>
                  </v:textbox>
                </v:shape>
                <v:shape id="Text Box 61" o:spid="_x0000_s1031" type="#_x0000_t202" style="position:absolute;left:14353;width:18809;height:4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29hMEA&#10;AADbAAAADwAAAGRycy9kb3ducmV2LnhtbESPQWsCMRSE70L/Q3gFb5rVg2y3RrHFFqGn2tLzY/NM&#10;gpuXJYnr+u9NodDjMDPfMOvt6DsxUEwusILFvAJB3Abt2Cj4/nqb1SBSRtbYBSYFN0qw3TxM1tjo&#10;cOVPGo7ZiALh1KACm3PfSJlaSx7TPPTExTuF6DEXGY3UEa8F7ju5rKqV9Oi4LFjs6dVSez5evIL9&#10;i3kybY3R7mvt3DD+nD7Mu1LTx3H3DCLTmP/Df+2DVrBawO+X8gP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dvYTBAAAA2wAAAA8AAAAAAAAAAAAAAAAAmAIAAGRycy9kb3du&#10;cmV2LnhtbFBLBQYAAAAABAAEAPUAAACGAwAAAAA=&#10;" fillcolor="white [3201]" strokeweight=".5pt">
                  <v:textbox>
                    <w:txbxContent>
                      <w:p w:rsidR="00727BBB" w:rsidRDefault="00727BBB" w:rsidP="003044C5">
                        <w:r>
                          <w:t>Button is 48px in width.</w:t>
                        </w:r>
                      </w:p>
                      <w:p w:rsidR="00727BBB" w:rsidRDefault="00727BBB" w:rsidP="003044C5">
                        <w:r>
                          <w:t>Icon is 32px in width.</w:t>
                        </w:r>
                      </w:p>
                    </w:txbxContent>
                  </v:textbox>
                </v:shape>
                <v:shape id="Text Box 63" o:spid="_x0000_s1032" type="#_x0000_t202" style="position:absolute;left:15842;top:12440;width:22211;height:2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GaMIA&#10;AADbAAAADwAAAGRycy9kb3ducmV2LnhtbESPQWsCMRSE74X+h/AKvdVsK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4ZowgAAANsAAAAPAAAAAAAAAAAAAAAAAJgCAABkcnMvZG93&#10;bnJldi54bWxQSwUGAAAAAAQABAD1AAAAhwMAAAAA&#10;" fillcolor="white [3201]" strokeweight=".5pt">
                  <v:textbox>
                    <w:txbxContent>
                      <w:p w:rsidR="00727BBB" w:rsidRDefault="00727BBB" w:rsidP="003044C5">
                        <w:r>
                          <w:t>Margin between each button of 8px.</w:t>
                        </w:r>
                      </w:p>
                    </w:txbxContent>
                  </v:textbox>
                </v:shape>
                <v:shape id="Straight Arrow Connector 65" o:spid="_x0000_s1033" type="#_x0000_t32" style="position:absolute;left:25730;top:11376;width:23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6L5sQAAADbAAAADwAAAGRycy9kb3ducmV2LnhtbESPQYvCMBSE78L+h/AWvGm6giJdo4iw&#10;6kVkVcS9PZtnW2xeShK1+uvNguBxmJlvmNGkMZW4kvOlZQVf3QQEcWZ1ybmC3fanMwThA7LGyjIp&#10;uJOHyfijNcJU2xv/0nUTchEh7FNUUIRQp1L6rCCDvmtr4uidrDMYonS51A5vEW4q2UuSgTRYclwo&#10;sKZZQdl5czEK1mZ+PobV7vGXufywmPX21fG+V6r92Uy/QQRqwjv8ai+1gkEf/r/EH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LovmxAAAANsAAAAPAAAAAAAAAAAA&#10;AAAAAKECAABkcnMvZG93bnJldi54bWxQSwUGAAAAAAQABAD5AAAAkgMAAAAA&#10;" strokecolor="#5b9bd5 [3204]" strokeweight=".5pt">
                  <v:stroke startarrow="block" endarrow="block" joinstyle="miter"/>
                </v:shape>
              </v:group>
            </w:pict>
          </mc:Fallback>
        </mc:AlternateContent>
      </w:r>
    </w:p>
    <w:p w:rsidR="003044C5" w:rsidRDefault="003044C5" w:rsidP="00A60193">
      <w:pPr>
        <w:rPr>
          <w:lang w:eastAsia="en-GB"/>
        </w:rPr>
      </w:pPr>
    </w:p>
    <w:p w:rsidR="003044C5" w:rsidRDefault="003044C5" w:rsidP="00A60193">
      <w:pPr>
        <w:rPr>
          <w:lang w:eastAsia="en-GB"/>
        </w:rPr>
      </w:pPr>
    </w:p>
    <w:p w:rsidR="003044C5" w:rsidRDefault="003044C5" w:rsidP="00A60193">
      <w:pPr>
        <w:rPr>
          <w:lang w:eastAsia="en-GB"/>
        </w:rPr>
      </w:pPr>
    </w:p>
    <w:p w:rsidR="003044C5" w:rsidRDefault="003044C5" w:rsidP="00A60193">
      <w:pPr>
        <w:rPr>
          <w:lang w:eastAsia="en-GB"/>
        </w:rPr>
      </w:pPr>
    </w:p>
    <w:p w:rsidR="003044C5" w:rsidRDefault="003044C5" w:rsidP="00A60193">
      <w:pPr>
        <w:rPr>
          <w:lang w:eastAsia="en-GB"/>
        </w:rPr>
      </w:pPr>
    </w:p>
    <w:p w:rsidR="003044C5" w:rsidRDefault="003044C5" w:rsidP="00A60193">
      <w:pPr>
        <w:rPr>
          <w:lang w:eastAsia="en-GB"/>
        </w:rPr>
      </w:pPr>
    </w:p>
    <w:p w:rsidR="003044C5" w:rsidRDefault="003044C5" w:rsidP="00A60193">
      <w:pPr>
        <w:rPr>
          <w:lang w:eastAsia="en-GB"/>
        </w:rPr>
      </w:pPr>
    </w:p>
    <w:p w:rsidR="003044C5" w:rsidRDefault="003044C5" w:rsidP="00A60193">
      <w:pPr>
        <w:rPr>
          <w:lang w:eastAsia="en-GB"/>
        </w:rPr>
      </w:pPr>
    </w:p>
    <w:p w:rsidR="003044C5" w:rsidRDefault="003044C5" w:rsidP="00A60193">
      <w:pPr>
        <w:rPr>
          <w:lang w:eastAsia="en-GB"/>
        </w:rPr>
      </w:pPr>
    </w:p>
    <w:p w:rsidR="003044C5" w:rsidRDefault="003044C5" w:rsidP="00A60193">
      <w:pPr>
        <w:rPr>
          <w:lang w:eastAsia="en-GB"/>
        </w:rPr>
      </w:pPr>
    </w:p>
    <w:p w:rsidR="003044C5" w:rsidRDefault="003044C5" w:rsidP="00A60193">
      <w:pPr>
        <w:rPr>
          <w:lang w:eastAsia="en-GB"/>
        </w:rPr>
      </w:pPr>
    </w:p>
    <w:p w:rsidR="003044C5" w:rsidRDefault="003044C5" w:rsidP="00A60193">
      <w:pPr>
        <w:rPr>
          <w:lang w:eastAsia="en-GB"/>
        </w:rPr>
      </w:pPr>
    </w:p>
    <w:p w:rsidR="003044C5" w:rsidRDefault="003044C5" w:rsidP="00A60193">
      <w:pPr>
        <w:rPr>
          <w:lang w:eastAsia="en-GB"/>
        </w:rPr>
      </w:pPr>
    </w:p>
    <w:p w:rsidR="003C0F77" w:rsidRDefault="00A60193" w:rsidP="00A60193">
      <w:pPr>
        <w:rPr>
          <w:lang w:eastAsia="en-GB"/>
        </w:rPr>
      </w:pPr>
      <w:r>
        <w:rPr>
          <w:lang w:eastAsia="en-GB"/>
        </w:rPr>
        <w:t xml:space="preserve">Icons folder </w:t>
      </w:r>
      <w:r>
        <w:t>(G:\Engineering\Valeport Software\Standardisation Icons)</w:t>
      </w:r>
      <w:r>
        <w:rPr>
          <w:lang w:eastAsia="en-GB"/>
        </w:rPr>
        <w:t>.</w:t>
      </w:r>
    </w:p>
    <w:p w:rsidR="003C0F77" w:rsidRDefault="003C0F77" w:rsidP="003C0F77">
      <w:pPr>
        <w:pBdr>
          <w:bottom w:val="single" w:sz="12" w:space="1" w:color="auto"/>
        </w:pBdr>
        <w:rPr>
          <w:lang w:eastAsia="en-GB"/>
        </w:rPr>
      </w:pPr>
    </w:p>
    <w:p w:rsidR="003C0F77" w:rsidRDefault="003C0F77" w:rsidP="003C0F77">
      <w:pPr>
        <w:rPr>
          <w:lang w:eastAsia="en-GB"/>
        </w:rPr>
      </w:pPr>
    </w:p>
    <w:p w:rsidR="00BD5C22" w:rsidRDefault="00BD5C22" w:rsidP="003C0F77">
      <w:pPr>
        <w:rPr>
          <w:lang w:eastAsia="en-GB"/>
        </w:rPr>
      </w:pPr>
    </w:p>
    <w:p w:rsidR="00BD5C22" w:rsidRDefault="00BD5C22" w:rsidP="003C0F77">
      <w:pPr>
        <w:rPr>
          <w:lang w:eastAsia="en-GB"/>
        </w:rPr>
      </w:pPr>
    </w:p>
    <w:p w:rsidR="000C0F6C" w:rsidRDefault="000C0F6C" w:rsidP="003C0F77"/>
    <w:p w:rsidR="008B3668" w:rsidRDefault="00D74FC4" w:rsidP="00CB0D9D">
      <w:pPr>
        <w:pStyle w:val="Heading1"/>
      </w:pPr>
      <w:bookmarkStart w:id="12" w:name="_Toc71549265"/>
      <w:r>
        <w:t>L</w:t>
      </w:r>
      <w:r w:rsidR="00CB0D9D">
        <w:t xml:space="preserve">ook &amp; </w:t>
      </w:r>
      <w:r>
        <w:t>F</w:t>
      </w:r>
      <w:r w:rsidR="00CB0D9D">
        <w:t>eel</w:t>
      </w:r>
      <w:bookmarkEnd w:id="12"/>
    </w:p>
    <w:p w:rsidR="00CB0D9D" w:rsidRDefault="00CB0D9D" w:rsidP="00CB0D9D">
      <w:pPr>
        <w:pStyle w:val="Heading2"/>
      </w:pPr>
      <w:bookmarkStart w:id="13" w:name="_Toc71549266"/>
      <w:r>
        <w:t>Colour</w:t>
      </w:r>
      <w:bookmarkEnd w:id="13"/>
    </w:p>
    <w:p w:rsidR="00CB0D9D" w:rsidRDefault="00CB0D9D" w:rsidP="00CB0D9D">
      <w:pPr>
        <w:rPr>
          <w:lang w:eastAsia="en-GB"/>
        </w:rPr>
      </w:pPr>
      <w:r>
        <w:rPr>
          <w:lang w:eastAsia="en-GB"/>
        </w:rPr>
        <w:t>Valeport Applications should follow a minimalistic colour palette</w:t>
      </w:r>
      <w:r w:rsidR="00AC1267">
        <w:rPr>
          <w:lang w:eastAsia="en-GB"/>
        </w:rPr>
        <w:t xml:space="preserve"> – the colours used </w:t>
      </w:r>
      <w:r w:rsidR="00AE48BF">
        <w:rPr>
          <w:lang w:eastAsia="en-GB"/>
        </w:rPr>
        <w:t xml:space="preserve">must </w:t>
      </w:r>
      <w:r w:rsidR="00AC1267">
        <w:rPr>
          <w:lang w:eastAsia="en-GB"/>
        </w:rPr>
        <w:t>be easy on the eyes as users may use the application for long durations of time.</w:t>
      </w:r>
    </w:p>
    <w:p w:rsidR="00CB0D9D" w:rsidRDefault="00CB0D9D" w:rsidP="00CB0D9D">
      <w:pPr>
        <w:rPr>
          <w:lang w:eastAsia="en-GB"/>
        </w:rPr>
      </w:pPr>
    </w:p>
    <w:p w:rsidR="00CB0D9D" w:rsidRPr="00D21783" w:rsidRDefault="00CB0D9D" w:rsidP="00CB0D9D">
      <w:pPr>
        <w:rPr>
          <w:b/>
          <w:bCs/>
          <w:lang w:eastAsia="en-GB"/>
        </w:rPr>
      </w:pPr>
      <w:r w:rsidRPr="00CB0D9D">
        <w:rPr>
          <w:b/>
          <w:bCs/>
          <w:lang w:eastAsia="en-GB"/>
        </w:rPr>
        <w:t xml:space="preserve">Light </w:t>
      </w:r>
      <w:r w:rsidR="00AC1267">
        <w:rPr>
          <w:b/>
          <w:bCs/>
          <w:lang w:eastAsia="en-GB"/>
        </w:rPr>
        <w:t>blue</w:t>
      </w:r>
      <w:r w:rsidR="00F5579D">
        <w:rPr>
          <w:noProof/>
          <w:lang w:eastAsia="en-GB"/>
        </w:rPr>
        <mc:AlternateContent>
          <mc:Choice Requires="wps">
            <w:drawing>
              <wp:anchor distT="0" distB="0" distL="114300" distR="114300" simplePos="0" relativeHeight="251664384" behindDoc="0" locked="0" layoutInCell="1" allowOverlap="1">
                <wp:simplePos x="0" y="0"/>
                <wp:positionH relativeFrom="column">
                  <wp:posOffset>2240280</wp:posOffset>
                </wp:positionH>
                <wp:positionV relativeFrom="paragraph">
                  <wp:posOffset>85090</wp:posOffset>
                </wp:positionV>
                <wp:extent cx="1084580" cy="323850"/>
                <wp:effectExtent l="0" t="0" r="20320" b="19050"/>
                <wp:wrapNone/>
                <wp:docPr id="3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4580" cy="323850"/>
                        </a:xfrm>
                        <a:prstGeom prst="rect">
                          <a:avLst/>
                        </a:prstGeom>
                        <a:solidFill>
                          <a:srgbClr val="C0D8ED"/>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A913D0" id="Rectangle 71" o:spid="_x0000_s1026" style="position:absolute;margin-left:176.4pt;margin-top:6.7pt;width:85.4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" fillcolor="#c0d8ed"/>
            </w:pict>
          </mc:Fallback>
        </mc:AlternateContent>
      </w:r>
    </w:p>
    <w:p w:rsidR="00CB0D9D" w:rsidRDefault="00CB0D9D" w:rsidP="00CB0D9D">
      <w:pPr>
        <w:rPr>
          <w:lang w:eastAsia="en-GB"/>
        </w:rPr>
      </w:pPr>
      <w:r>
        <w:rPr>
          <w:lang w:eastAsia="en-GB"/>
        </w:rPr>
        <w:tab/>
        <w:t>RGB value: 192, 216, 237</w:t>
      </w:r>
    </w:p>
    <w:p w:rsidR="00CB0D9D" w:rsidRDefault="00CB0D9D" w:rsidP="00CB0D9D">
      <w:pPr>
        <w:rPr>
          <w:lang w:eastAsia="en-GB"/>
        </w:rPr>
      </w:pPr>
      <w:r>
        <w:rPr>
          <w:lang w:eastAsia="en-GB"/>
        </w:rPr>
        <w:tab/>
        <w:t>Hex value:   #c3d8ed</w:t>
      </w:r>
    </w:p>
    <w:p w:rsidR="00492282" w:rsidRDefault="00492282" w:rsidP="00CB0D9D">
      <w:pPr>
        <w:rPr>
          <w:lang w:eastAsia="en-GB"/>
        </w:rPr>
      </w:pPr>
    </w:p>
    <w:p w:rsidR="00D21783" w:rsidRPr="00D21783" w:rsidRDefault="00CB0D9D" w:rsidP="00CB0D9D">
      <w:pPr>
        <w:rPr>
          <w:b/>
          <w:bCs/>
          <w:lang w:eastAsia="en-GB"/>
        </w:rPr>
      </w:pPr>
      <w:r w:rsidRPr="00CB0D9D">
        <w:rPr>
          <w:b/>
          <w:bCs/>
          <w:lang w:eastAsia="en-GB"/>
        </w:rPr>
        <w:t xml:space="preserve">Light </w:t>
      </w:r>
      <w:r w:rsidR="00AC1267">
        <w:rPr>
          <w:b/>
          <w:bCs/>
          <w:lang w:eastAsia="en-GB"/>
        </w:rPr>
        <w:t>grey</w:t>
      </w:r>
      <w:r w:rsidR="00D21783">
        <w:rPr>
          <w:noProof/>
          <w:lang w:eastAsia="en-GB"/>
        </w:rPr>
        <mc:AlternateContent>
          <mc:Choice Requires="wps">
            <w:drawing>
              <wp:anchor distT="0" distB="0" distL="114300" distR="114300" simplePos="0" relativeHeight="251641856" behindDoc="0" locked="0" layoutInCell="1" allowOverlap="1">
                <wp:simplePos x="0" y="0"/>
                <wp:positionH relativeFrom="column">
                  <wp:posOffset>2240280</wp:posOffset>
                </wp:positionH>
                <wp:positionV relativeFrom="paragraph">
                  <wp:posOffset>132715</wp:posOffset>
                </wp:positionV>
                <wp:extent cx="1084580" cy="285750"/>
                <wp:effectExtent l="0" t="0" r="20320" b="19050"/>
                <wp:wrapNone/>
                <wp:docPr id="34"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4580" cy="285750"/>
                        </a:xfrm>
                        <a:prstGeom prst="rect">
                          <a:avLst/>
                        </a:prstGeom>
                        <a:solidFill>
                          <a:srgbClr val="F0F0F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28896" id="Rectangle 72" o:spid="_x0000_s1026" style="position:absolute;margin-left:176.4pt;margin-top:10.45pt;width:85.4pt;height:2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" fillcolor="#f0f0f0"/>
            </w:pict>
          </mc:Fallback>
        </mc:AlternateContent>
      </w:r>
    </w:p>
    <w:p w:rsidR="00AC1267" w:rsidRDefault="00CB0D9D" w:rsidP="00AC1267">
      <w:pPr>
        <w:rPr>
          <w:lang w:eastAsia="en-GB"/>
        </w:rPr>
      </w:pPr>
      <w:r>
        <w:rPr>
          <w:lang w:eastAsia="en-GB"/>
        </w:rPr>
        <w:tab/>
      </w:r>
      <w:r w:rsidR="00AC1267">
        <w:rPr>
          <w:lang w:eastAsia="en-GB"/>
        </w:rPr>
        <w:t>RGB value: 2</w:t>
      </w:r>
      <w:r w:rsidR="00D66C4A">
        <w:rPr>
          <w:lang w:eastAsia="en-GB"/>
        </w:rPr>
        <w:t>40</w:t>
      </w:r>
      <w:r w:rsidR="00AC1267">
        <w:rPr>
          <w:lang w:eastAsia="en-GB"/>
        </w:rPr>
        <w:t>, 2</w:t>
      </w:r>
      <w:r w:rsidR="00D66C4A">
        <w:rPr>
          <w:lang w:eastAsia="en-GB"/>
        </w:rPr>
        <w:t>40</w:t>
      </w:r>
      <w:r w:rsidR="00AC1267">
        <w:rPr>
          <w:lang w:eastAsia="en-GB"/>
        </w:rPr>
        <w:t>, 2</w:t>
      </w:r>
      <w:r w:rsidR="00D66C4A">
        <w:rPr>
          <w:lang w:eastAsia="en-GB"/>
        </w:rPr>
        <w:t>40</w:t>
      </w:r>
    </w:p>
    <w:p w:rsidR="00CB0D9D" w:rsidRDefault="00AC1267" w:rsidP="00CB0D9D">
      <w:pPr>
        <w:rPr>
          <w:lang w:eastAsia="en-GB"/>
        </w:rPr>
      </w:pPr>
      <w:r>
        <w:rPr>
          <w:lang w:eastAsia="en-GB"/>
        </w:rPr>
        <w:tab/>
        <w:t>Hex value:   #</w:t>
      </w:r>
      <w:r w:rsidR="00D66C4A">
        <w:rPr>
          <w:lang w:eastAsia="en-GB"/>
        </w:rPr>
        <w:t>f0f0f0</w:t>
      </w:r>
    </w:p>
    <w:p w:rsidR="00CB0D9D" w:rsidRDefault="00CB0D9D" w:rsidP="00CB0D9D">
      <w:pPr>
        <w:rPr>
          <w:lang w:eastAsia="en-GB"/>
        </w:rPr>
      </w:pPr>
    </w:p>
    <w:p w:rsidR="00311226" w:rsidRDefault="00AC1267" w:rsidP="00B37FEE">
      <w:pPr>
        <w:rPr>
          <w:lang w:eastAsia="en-GB"/>
        </w:rPr>
      </w:pPr>
      <w:r>
        <w:rPr>
          <w:lang w:eastAsia="en-GB"/>
        </w:rPr>
        <w:t>The light grey colour should be used as the main ba</w:t>
      </w:r>
      <w:r w:rsidR="00B37FEE">
        <w:rPr>
          <w:lang w:eastAsia="en-GB"/>
        </w:rPr>
        <w:t>ckground colour of the</w:t>
      </w:r>
      <w:r>
        <w:rPr>
          <w:lang w:eastAsia="en-GB"/>
        </w:rPr>
        <w:t xml:space="preserve"> application.</w:t>
      </w:r>
    </w:p>
    <w:p w:rsidR="00311226" w:rsidRDefault="00311226" w:rsidP="00B37FEE">
      <w:pPr>
        <w:rPr>
          <w:lang w:eastAsia="en-GB"/>
        </w:rPr>
      </w:pPr>
      <w:bookmarkStart w:id="14" w:name="_GoBack"/>
      <w:bookmarkEnd w:id="14"/>
    </w:p>
    <w:p w:rsidR="00B37FEE" w:rsidRDefault="00AC1267" w:rsidP="00B37FEE">
      <w:pPr>
        <w:rPr>
          <w:lang w:eastAsia="en-GB"/>
        </w:rPr>
      </w:pPr>
      <w:r>
        <w:rPr>
          <w:lang w:eastAsia="en-GB"/>
        </w:rPr>
        <w:t>Light blue should be used to separate information</w:t>
      </w:r>
      <w:r w:rsidR="00311226">
        <w:rPr>
          <w:lang w:eastAsia="en-GB"/>
        </w:rPr>
        <w:t xml:space="preserve"> or to allow a</w:t>
      </w:r>
      <w:r w:rsidR="005D5C78">
        <w:rPr>
          <w:lang w:eastAsia="en-GB"/>
        </w:rPr>
        <w:t xml:space="preserve"> user </w:t>
      </w:r>
      <w:r w:rsidR="00311226">
        <w:rPr>
          <w:lang w:eastAsia="en-GB"/>
        </w:rPr>
        <w:t xml:space="preserve">to more easily </w:t>
      </w:r>
      <w:r w:rsidR="005D5C78">
        <w:rPr>
          <w:lang w:eastAsia="en-GB"/>
        </w:rPr>
        <w:t>differentiate between di</w:t>
      </w:r>
      <w:r w:rsidR="005D25CC">
        <w:rPr>
          <w:lang w:eastAsia="en-GB"/>
        </w:rPr>
        <w:t xml:space="preserve">fferent segments of information (see </w:t>
      </w:r>
      <w:r w:rsidR="00B37FEE">
        <w:rPr>
          <w:lang w:eastAsia="en-GB"/>
        </w:rPr>
        <w:t>example below</w:t>
      </w:r>
      <w:r w:rsidR="005D25CC">
        <w:rPr>
          <w:lang w:eastAsia="en-GB"/>
        </w:rPr>
        <w:t>).</w:t>
      </w:r>
      <w:r w:rsidR="00B37FEE">
        <w:rPr>
          <w:lang w:eastAsia="en-GB"/>
        </w:rPr>
        <w:t xml:space="preserve"> </w:t>
      </w:r>
    </w:p>
    <w:p w:rsidR="00B37FEE" w:rsidRDefault="00B37FEE" w:rsidP="00B37FEE">
      <w:pPr>
        <w:rPr>
          <w:lang w:eastAsia="en-GB"/>
        </w:rPr>
      </w:pPr>
    </w:p>
    <w:p w:rsidR="00977005" w:rsidRPr="00977005" w:rsidRDefault="00977005" w:rsidP="00B37FEE">
      <w:pPr>
        <w:rPr>
          <w:lang w:eastAsia="en-GB"/>
        </w:rPr>
      </w:pPr>
      <w:r>
        <w:rPr>
          <w:lang w:eastAsia="en-GB"/>
        </w:rPr>
        <w:t>Alternative contra</w:t>
      </w:r>
      <w:r w:rsidR="00800277">
        <w:rPr>
          <w:lang w:eastAsia="en-GB"/>
        </w:rPr>
        <w:t>st</w:t>
      </w:r>
      <w:r>
        <w:rPr>
          <w:lang w:eastAsia="en-GB"/>
        </w:rPr>
        <w:t>ing versions of the above colours can be used, f</w:t>
      </w:r>
      <w:r>
        <w:rPr>
          <w:rFonts w:ascii="Consolas" w:eastAsia="Calibri" w:hAnsi="Consolas" w:cs="Consolas"/>
          <w:color w:val="000000"/>
          <w:sz w:val="19"/>
          <w:szCs w:val="19"/>
          <w:lang w:eastAsia="en-GB"/>
        </w:rPr>
        <w:t>or example:</w:t>
      </w:r>
    </w:p>
    <w:p w:rsidR="00977005" w:rsidRDefault="00D21783" w:rsidP="00B37FEE">
      <w:pPr>
        <w:rPr>
          <w:rFonts w:ascii="Consolas" w:eastAsia="Calibri" w:hAnsi="Consolas" w:cs="Consolas"/>
          <w:color w:val="000000"/>
          <w:sz w:val="19"/>
          <w:szCs w:val="19"/>
          <w:lang w:eastAsia="en-GB"/>
        </w:rPr>
      </w:pPr>
      <w:r>
        <w:rPr>
          <w:rFonts w:ascii="Consolas" w:eastAsia="Calibri" w:hAnsi="Consolas" w:cs="Consolas"/>
          <w:color w:val="000000"/>
          <w:sz w:val="19"/>
          <w:szCs w:val="19"/>
          <w:lang w:eastAsia="en-GB"/>
        </w:rPr>
        <w:t>RGB value: 115, 198, 215</w:t>
      </w:r>
    </w:p>
    <w:p w:rsidR="00D21783" w:rsidRDefault="00D21783" w:rsidP="00B37FEE">
      <w:pPr>
        <w:rPr>
          <w:rFonts w:ascii="Consolas" w:eastAsia="Calibri" w:hAnsi="Consolas" w:cs="Consolas"/>
          <w:color w:val="000000"/>
          <w:sz w:val="19"/>
          <w:szCs w:val="19"/>
          <w:lang w:eastAsia="en-GB"/>
        </w:rPr>
      </w:pPr>
      <w:r>
        <w:rPr>
          <w:noProof/>
          <w:lang w:eastAsia="en-GB"/>
        </w:rPr>
        <w:drawing>
          <wp:inline distT="0" distB="0" distL="0" distR="0" wp14:anchorId="3F834EB4" wp14:editId="5C3B3D94">
            <wp:extent cx="704850" cy="20002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6564" cy="206187"/>
                    </a:xfrm>
                    <a:prstGeom prst="rect">
                      <a:avLst/>
                    </a:prstGeom>
                  </pic:spPr>
                </pic:pic>
              </a:graphicData>
            </a:graphic>
          </wp:inline>
        </w:drawing>
      </w:r>
    </w:p>
    <w:p w:rsidR="00D21783" w:rsidRDefault="00D21783" w:rsidP="00B37FEE">
      <w:pPr>
        <w:rPr>
          <w:rFonts w:ascii="Consolas" w:eastAsia="Calibri" w:hAnsi="Consolas" w:cs="Consolas"/>
          <w:color w:val="000000"/>
          <w:sz w:val="19"/>
          <w:szCs w:val="19"/>
          <w:lang w:eastAsia="en-GB"/>
        </w:rPr>
      </w:pPr>
      <w:r>
        <w:rPr>
          <w:rFonts w:ascii="Consolas" w:eastAsia="Calibri" w:hAnsi="Consolas" w:cs="Consolas"/>
          <w:color w:val="000000"/>
          <w:sz w:val="19"/>
          <w:szCs w:val="19"/>
          <w:lang w:eastAsia="en-GB"/>
        </w:rPr>
        <w:t>RGB value: 44, 54, 59</w:t>
      </w:r>
    </w:p>
    <w:p w:rsidR="00D21783" w:rsidRDefault="00D21783" w:rsidP="00B37FEE">
      <w:pPr>
        <w:rPr>
          <w:rFonts w:ascii="Consolas" w:eastAsia="Calibri" w:hAnsi="Consolas" w:cs="Consolas"/>
          <w:color w:val="000000"/>
          <w:sz w:val="19"/>
          <w:szCs w:val="19"/>
          <w:lang w:eastAsia="en-GB"/>
        </w:rPr>
      </w:pPr>
      <w:r>
        <w:rPr>
          <w:noProof/>
          <w:lang w:eastAsia="en-GB"/>
        </w:rPr>
        <w:drawing>
          <wp:inline distT="0" distB="0" distL="0" distR="0" wp14:anchorId="73C19C8F" wp14:editId="4B544DB0">
            <wp:extent cx="714375" cy="22860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4375" cy="228600"/>
                    </a:xfrm>
                    <a:prstGeom prst="rect">
                      <a:avLst/>
                    </a:prstGeom>
                  </pic:spPr>
                </pic:pic>
              </a:graphicData>
            </a:graphic>
          </wp:inline>
        </w:drawing>
      </w:r>
    </w:p>
    <w:p w:rsidR="00977005" w:rsidRDefault="00977005" w:rsidP="00B37FEE">
      <w:pPr>
        <w:rPr>
          <w:rFonts w:ascii="Consolas" w:eastAsia="Calibri" w:hAnsi="Consolas" w:cs="Consolas"/>
          <w:color w:val="000000"/>
          <w:sz w:val="19"/>
          <w:szCs w:val="19"/>
          <w:lang w:eastAsia="en-GB"/>
        </w:rPr>
      </w:pPr>
      <w:r>
        <w:rPr>
          <w:rFonts w:ascii="Consolas" w:eastAsia="Calibri" w:hAnsi="Consolas" w:cs="Consolas"/>
          <w:color w:val="000000"/>
          <w:sz w:val="19"/>
          <w:szCs w:val="19"/>
          <w:lang w:eastAsia="en-GB"/>
        </w:rPr>
        <w:t>RGB value: 0, 102, 166</w:t>
      </w:r>
    </w:p>
    <w:p w:rsidR="00977005" w:rsidRDefault="00977005" w:rsidP="00977005">
      <w:pPr>
        <w:rPr>
          <w:rFonts w:ascii="Consolas" w:eastAsia="Calibri" w:hAnsi="Consolas" w:cs="Consolas"/>
          <w:color w:val="000000"/>
          <w:sz w:val="19"/>
          <w:szCs w:val="19"/>
          <w:lang w:eastAsia="en-GB"/>
        </w:rPr>
      </w:pPr>
      <w:r>
        <w:rPr>
          <w:noProof/>
          <w:lang w:eastAsia="en-GB"/>
        </w:rPr>
        <w:drawing>
          <wp:inline distT="0" distB="0" distL="0" distR="0" wp14:anchorId="0E183B85" wp14:editId="483EC4E2">
            <wp:extent cx="722789" cy="247650"/>
            <wp:effectExtent l="0" t="0" r="127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43267" cy="254666"/>
                    </a:xfrm>
                    <a:prstGeom prst="rect">
                      <a:avLst/>
                    </a:prstGeom>
                  </pic:spPr>
                </pic:pic>
              </a:graphicData>
            </a:graphic>
          </wp:inline>
        </w:drawing>
      </w:r>
    </w:p>
    <w:p w:rsidR="00977005" w:rsidRPr="008F0365" w:rsidRDefault="00977005" w:rsidP="00977005">
      <w:pPr>
        <w:rPr>
          <w:rFonts w:ascii="Consolas" w:eastAsia="Calibri" w:hAnsi="Consolas" w:cs="Consolas"/>
          <w:color w:val="000000"/>
          <w:sz w:val="19"/>
          <w:szCs w:val="19"/>
          <w:lang w:eastAsia="en-GB"/>
        </w:rPr>
      </w:pPr>
      <w:r>
        <w:rPr>
          <w:rFonts w:ascii="Consolas" w:eastAsia="Calibri" w:hAnsi="Consolas" w:cs="Consolas"/>
          <w:color w:val="000000"/>
          <w:sz w:val="19"/>
          <w:szCs w:val="19"/>
          <w:lang w:eastAsia="en-GB"/>
        </w:rPr>
        <w:t>RGB value: 229, 236, 246</w:t>
      </w:r>
    </w:p>
    <w:p w:rsidR="00977005" w:rsidRPr="008F0365" w:rsidRDefault="00977005" w:rsidP="00977005">
      <w:pPr>
        <w:rPr>
          <w:rFonts w:ascii="Consolas" w:eastAsia="Calibri" w:hAnsi="Consolas" w:cs="Consolas"/>
          <w:color w:val="000000"/>
          <w:sz w:val="19"/>
          <w:szCs w:val="19"/>
          <w:lang w:eastAsia="en-GB"/>
        </w:rPr>
      </w:pPr>
      <w:r w:rsidRPr="008F0365">
        <w:rPr>
          <w:rFonts w:ascii="Consolas" w:hAnsi="Consolas"/>
          <w:noProof/>
          <w:sz w:val="19"/>
          <w:szCs w:val="19"/>
          <w:lang w:eastAsia="en-GB"/>
        </w:rPr>
        <w:lastRenderedPageBreak/>
        <w:drawing>
          <wp:inline distT="0" distB="0" distL="0" distR="0" wp14:anchorId="057A2645" wp14:editId="3A1AC7FC">
            <wp:extent cx="733425" cy="2762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33425" cy="276225"/>
                    </a:xfrm>
                    <a:prstGeom prst="rect">
                      <a:avLst/>
                    </a:prstGeom>
                  </pic:spPr>
                </pic:pic>
              </a:graphicData>
            </a:graphic>
          </wp:inline>
        </w:drawing>
      </w:r>
    </w:p>
    <w:p w:rsidR="00977005" w:rsidRPr="008F0365" w:rsidRDefault="008F0365" w:rsidP="00B37FEE">
      <w:pPr>
        <w:rPr>
          <w:rFonts w:ascii="Consolas" w:hAnsi="Consolas"/>
          <w:sz w:val="19"/>
          <w:szCs w:val="19"/>
          <w:lang w:eastAsia="en-GB"/>
        </w:rPr>
      </w:pPr>
      <w:r w:rsidRPr="008F0365">
        <w:rPr>
          <w:rFonts w:ascii="Consolas" w:hAnsi="Consolas"/>
          <w:sz w:val="19"/>
          <w:szCs w:val="19"/>
          <w:lang w:eastAsia="en-GB"/>
        </w:rPr>
        <w:t xml:space="preserve">RGB value: </w:t>
      </w:r>
      <w:r w:rsidRPr="008F0365">
        <w:rPr>
          <w:rFonts w:ascii="Consolas" w:eastAsia="Calibri" w:hAnsi="Consolas" w:cs="Consolas"/>
          <w:color w:val="000000"/>
          <w:sz w:val="19"/>
          <w:szCs w:val="19"/>
          <w:lang w:eastAsia="en-GB"/>
        </w:rPr>
        <w:t>225, 231, 241</w:t>
      </w:r>
    </w:p>
    <w:p w:rsidR="008F0365" w:rsidRDefault="008F0365" w:rsidP="00B37FEE">
      <w:pPr>
        <w:rPr>
          <w:lang w:eastAsia="en-GB"/>
        </w:rPr>
      </w:pPr>
      <w:r>
        <w:rPr>
          <w:noProof/>
          <w:lang w:eastAsia="en-GB"/>
        </w:rPr>
        <w:drawing>
          <wp:inline distT="0" distB="0" distL="0" distR="0" wp14:anchorId="22EE8DCE" wp14:editId="4566367E">
            <wp:extent cx="722630" cy="247650"/>
            <wp:effectExtent l="0" t="0" r="127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22630" cy="247650"/>
                    </a:xfrm>
                    <a:prstGeom prst="rect">
                      <a:avLst/>
                    </a:prstGeom>
                  </pic:spPr>
                </pic:pic>
              </a:graphicData>
            </a:graphic>
          </wp:inline>
        </w:drawing>
      </w:r>
    </w:p>
    <w:p w:rsidR="00F86D9B" w:rsidRDefault="00F86D9B" w:rsidP="00F86D9B">
      <w:pPr>
        <w:rPr>
          <w:lang w:eastAsia="en-GB"/>
        </w:rPr>
      </w:pPr>
    </w:p>
    <w:p w:rsidR="00F86D9B" w:rsidRDefault="00F86D9B" w:rsidP="00F86D9B">
      <w:pPr>
        <w:pStyle w:val="Heading2"/>
      </w:pPr>
      <w:bookmarkStart w:id="15" w:name="_Toc71549267"/>
      <w:r>
        <w:t>Text &amp; Font</w:t>
      </w:r>
      <w:bookmarkEnd w:id="15"/>
    </w:p>
    <w:p w:rsidR="00F86D9B" w:rsidRDefault="00F86D9B" w:rsidP="00F86D9B">
      <w:pPr>
        <w:rPr>
          <w:lang w:eastAsia="en-GB"/>
        </w:rPr>
      </w:pPr>
      <w:r>
        <w:rPr>
          <w:lang w:eastAsia="en-GB"/>
        </w:rPr>
        <w:t xml:space="preserve">All Valeport applications must use the </w:t>
      </w:r>
      <w:r w:rsidRPr="00ED7324">
        <w:rPr>
          <w:b/>
          <w:lang w:eastAsia="en-GB"/>
        </w:rPr>
        <w:t>Microsoft Sans Serif</w:t>
      </w:r>
      <w:r>
        <w:rPr>
          <w:b/>
          <w:lang w:eastAsia="en-GB"/>
        </w:rPr>
        <w:t xml:space="preserve"> </w:t>
      </w:r>
      <w:r w:rsidRPr="00D66C4A">
        <w:rPr>
          <w:lang w:eastAsia="en-GB"/>
        </w:rPr>
        <w:t>font.</w:t>
      </w:r>
    </w:p>
    <w:p w:rsidR="00F86D9B" w:rsidRDefault="00F86D9B" w:rsidP="00F86D9B">
      <w:pPr>
        <w:rPr>
          <w:lang w:eastAsia="en-GB"/>
        </w:rPr>
      </w:pPr>
    </w:p>
    <w:p w:rsidR="00F86D9B" w:rsidRDefault="00F86D9B" w:rsidP="00F86D9B">
      <w:pPr>
        <w:rPr>
          <w:lang w:eastAsia="en-GB"/>
        </w:rPr>
      </w:pPr>
      <w:r>
        <w:rPr>
          <w:lang w:eastAsia="en-GB"/>
        </w:rPr>
        <w:t>The sizing of text must be appropriate to the application, with a standard size of 8.25pt, this is also the minimum size that can be used.</w:t>
      </w:r>
    </w:p>
    <w:p w:rsidR="00F86D9B" w:rsidRDefault="00F86D9B" w:rsidP="00F86D9B">
      <w:pPr>
        <w:rPr>
          <w:lang w:eastAsia="en-GB"/>
        </w:rPr>
      </w:pPr>
    </w:p>
    <w:p w:rsidR="00F86D9B" w:rsidRDefault="00F86D9B" w:rsidP="00F86D9B">
      <w:pPr>
        <w:rPr>
          <w:lang w:eastAsia="en-GB"/>
        </w:rPr>
      </w:pPr>
      <w:r>
        <w:rPr>
          <w:lang w:eastAsia="en-GB"/>
        </w:rPr>
        <w:t>The title or headers must be a greater size than the main body of text and sub-headers, with a standard and minimum size of 10pt.</w:t>
      </w:r>
    </w:p>
    <w:p w:rsidR="00F86D9B" w:rsidRDefault="00F86D9B" w:rsidP="00F86D9B">
      <w:pPr>
        <w:rPr>
          <w:lang w:eastAsia="en-GB"/>
        </w:rPr>
      </w:pPr>
    </w:p>
    <w:p w:rsidR="00F86D9B" w:rsidRDefault="00F86D9B" w:rsidP="00F86D9B">
      <w:pPr>
        <w:rPr>
          <w:lang w:eastAsia="en-GB"/>
        </w:rPr>
      </w:pPr>
      <w:r w:rsidRPr="003958F5">
        <w:rPr>
          <w:b/>
          <w:bCs/>
          <w:lang w:eastAsia="en-GB"/>
        </w:rPr>
        <w:t>Bold</w:t>
      </w:r>
      <w:r>
        <w:rPr>
          <w:b/>
          <w:bCs/>
          <w:lang w:eastAsia="en-GB"/>
        </w:rPr>
        <w:t xml:space="preserve"> </w:t>
      </w:r>
      <w:r>
        <w:rPr>
          <w:lang w:eastAsia="en-GB"/>
        </w:rPr>
        <w:t>text can be used to differentiate between information as headings.</w:t>
      </w:r>
    </w:p>
    <w:p w:rsidR="00F86D9B" w:rsidRDefault="00F86D9B" w:rsidP="00F86D9B">
      <w:pPr>
        <w:rPr>
          <w:lang w:eastAsia="en-GB"/>
        </w:rPr>
      </w:pPr>
    </w:p>
    <w:p w:rsidR="00F86D9B" w:rsidRDefault="00F86D9B" w:rsidP="00F86D9B">
      <w:pPr>
        <w:rPr>
          <w:lang w:eastAsia="en-GB"/>
        </w:rPr>
      </w:pPr>
    </w:p>
    <w:p w:rsidR="00F86D9B" w:rsidRDefault="00F86D9B" w:rsidP="00F86D9B">
      <w:pPr>
        <w:pStyle w:val="Heading2"/>
      </w:pPr>
      <w:bookmarkStart w:id="16" w:name="_Toc71549268"/>
      <w:r>
        <w:t>Title Bar</w:t>
      </w:r>
      <w:bookmarkEnd w:id="16"/>
    </w:p>
    <w:p w:rsidR="00F86D9B" w:rsidRDefault="00F86D9B" w:rsidP="00F86D9B">
      <w:pPr>
        <w:rPr>
          <w:lang w:eastAsia="en-GB"/>
        </w:rPr>
      </w:pPr>
      <w:r>
        <w:rPr>
          <w:lang w:eastAsia="en-GB"/>
        </w:rPr>
        <w:t>The taskbar of the application must contain the applications main icon, the name of the application and finally the version of the application. See example.</w:t>
      </w:r>
    </w:p>
    <w:p w:rsidR="00F86D9B" w:rsidRDefault="00F86D9B" w:rsidP="00F86D9B">
      <w:pPr>
        <w:rPr>
          <w:lang w:eastAsia="en-GB"/>
        </w:rPr>
      </w:pPr>
    </w:p>
    <w:p w:rsidR="00F86D9B" w:rsidRDefault="00F86D9B" w:rsidP="00F86D9B">
      <w:pPr>
        <w:rPr>
          <w:lang w:eastAsia="en-GB"/>
        </w:rPr>
      </w:pPr>
      <w:r>
        <w:rPr>
          <w:noProof/>
          <w:lang w:eastAsia="en-GB"/>
        </w:rPr>
        <mc:AlternateContent>
          <mc:Choice Requires="wpg">
            <w:drawing>
              <wp:anchor distT="0" distB="0" distL="114300" distR="114300" simplePos="0" relativeHeight="251707392" behindDoc="0" locked="0" layoutInCell="1" allowOverlap="1" wp14:anchorId="5FC8715B" wp14:editId="27B1AA7E">
                <wp:simplePos x="0" y="0"/>
                <wp:positionH relativeFrom="column">
                  <wp:posOffset>393700</wp:posOffset>
                </wp:positionH>
                <wp:positionV relativeFrom="paragraph">
                  <wp:posOffset>35560</wp:posOffset>
                </wp:positionV>
                <wp:extent cx="5258435" cy="711835"/>
                <wp:effectExtent l="10795" t="8890" r="7620" b="12700"/>
                <wp:wrapNone/>
                <wp:docPr id="1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8435" cy="711835"/>
                          <a:chOff x="1680" y="4103"/>
                          <a:chExt cx="8281" cy="1121"/>
                        </a:xfrm>
                      </wpg:grpSpPr>
                      <pic:pic xmlns:pic="http://schemas.openxmlformats.org/drawingml/2006/picture">
                        <pic:nvPicPr>
                          <pic:cNvPr id="19" name="Picture 2" descr="Capture"/>
                          <pic:cNvPicPr>
                            <a:picLocks noChangeAspect="1" noChangeArrowheads="1"/>
                          </pic:cNvPicPr>
                        </pic:nvPicPr>
                        <pic:blipFill>
                          <a:blip r:embed="rId18">
                            <a:extLst>
                              <a:ext uri="{28A0092B-C50C-407E-A947-70E740481C1C}">
                                <a14:useLocalDpi xmlns:a14="http://schemas.microsoft.com/office/drawing/2010/main" val="0"/>
                              </a:ext>
                            </a:extLst>
                          </a:blip>
                          <a:srcRect l="7961" t="18132" b="36374"/>
                          <a:stretch>
                            <a:fillRect/>
                          </a:stretch>
                        </pic:blipFill>
                        <pic:spPr bwMode="auto">
                          <a:xfrm>
                            <a:off x="4162" y="4476"/>
                            <a:ext cx="3858" cy="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AutoShape 6"/>
                        <wps:cNvCnPr>
                          <a:cxnSpLocks noChangeShapeType="1"/>
                        </wps:cNvCnPr>
                        <wps:spPr bwMode="auto">
                          <a:xfrm flipH="1">
                            <a:off x="6614" y="4353"/>
                            <a:ext cx="2327" cy="3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Text Box 7"/>
                        <wps:cNvSpPr txBox="1">
                          <a:spLocks noChangeArrowheads="1"/>
                        </wps:cNvSpPr>
                        <wps:spPr bwMode="auto">
                          <a:xfrm>
                            <a:off x="8104" y="4103"/>
                            <a:ext cx="1857" cy="401"/>
                          </a:xfrm>
                          <a:prstGeom prst="rect">
                            <a:avLst/>
                          </a:prstGeom>
                          <a:solidFill>
                            <a:srgbClr val="FFFFFF"/>
                          </a:solidFill>
                          <a:ln w="9525">
                            <a:solidFill>
                              <a:srgbClr val="000000"/>
                            </a:solidFill>
                            <a:miter lim="800000"/>
                            <a:headEnd/>
                            <a:tailEnd/>
                          </a:ln>
                        </wps:spPr>
                        <wps:txbx>
                          <w:txbxContent>
                            <w:p w:rsidR="00727BBB" w:rsidRDefault="00727BBB" w:rsidP="00F86D9B">
                              <w:r>
                                <w:t>Version Number</w:t>
                              </w:r>
                            </w:p>
                          </w:txbxContent>
                        </wps:txbx>
                        <wps:bodyPr rot="0" vert="horz" wrap="square" lIns="91440" tIns="45720" rIns="91440" bIns="45720" anchor="t" anchorCtr="0" upright="1">
                          <a:noAutofit/>
                        </wps:bodyPr>
                      </wps:wsp>
                      <wps:wsp>
                        <wps:cNvPr id="22" name="AutoShape 8"/>
                        <wps:cNvCnPr>
                          <a:cxnSpLocks noChangeShapeType="1"/>
                        </wps:cNvCnPr>
                        <wps:spPr bwMode="auto">
                          <a:xfrm>
                            <a:off x="2751" y="4672"/>
                            <a:ext cx="146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Text Box 9"/>
                        <wps:cNvSpPr txBox="1">
                          <a:spLocks noChangeArrowheads="1"/>
                        </wps:cNvSpPr>
                        <wps:spPr bwMode="auto">
                          <a:xfrm>
                            <a:off x="1680" y="4422"/>
                            <a:ext cx="1857" cy="401"/>
                          </a:xfrm>
                          <a:prstGeom prst="rect">
                            <a:avLst/>
                          </a:prstGeom>
                          <a:solidFill>
                            <a:srgbClr val="FFFFFF"/>
                          </a:solidFill>
                          <a:ln w="9525">
                            <a:solidFill>
                              <a:srgbClr val="000000"/>
                            </a:solidFill>
                            <a:miter lim="800000"/>
                            <a:headEnd/>
                            <a:tailEnd/>
                          </a:ln>
                        </wps:spPr>
                        <wps:txbx>
                          <w:txbxContent>
                            <w:p w:rsidR="00727BBB" w:rsidRDefault="00727BBB" w:rsidP="00F86D9B">
                              <w:r>
                                <w:t>Application Icon</w:t>
                              </w:r>
                            </w:p>
                          </w:txbxContent>
                        </wps:txbx>
                        <wps:bodyPr rot="0" vert="horz" wrap="square" lIns="91440" tIns="45720" rIns="91440" bIns="45720" anchor="t" anchorCtr="0" upright="1">
                          <a:noAutofit/>
                        </wps:bodyPr>
                      </wps:wsp>
                      <wps:wsp>
                        <wps:cNvPr id="24" name="AutoShape 10"/>
                        <wps:cNvCnPr>
                          <a:cxnSpLocks noChangeShapeType="1"/>
                        </wps:cNvCnPr>
                        <wps:spPr bwMode="auto">
                          <a:xfrm flipH="1" flipV="1">
                            <a:off x="5399" y="4923"/>
                            <a:ext cx="3381" cy="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Text Box 11"/>
                        <wps:cNvSpPr txBox="1">
                          <a:spLocks noChangeArrowheads="1"/>
                        </wps:cNvSpPr>
                        <wps:spPr bwMode="auto">
                          <a:xfrm>
                            <a:off x="7943" y="4823"/>
                            <a:ext cx="1958" cy="401"/>
                          </a:xfrm>
                          <a:prstGeom prst="rect">
                            <a:avLst/>
                          </a:prstGeom>
                          <a:solidFill>
                            <a:srgbClr val="FFFFFF"/>
                          </a:solidFill>
                          <a:ln w="9525">
                            <a:solidFill>
                              <a:srgbClr val="000000"/>
                            </a:solidFill>
                            <a:miter lim="800000"/>
                            <a:headEnd/>
                            <a:tailEnd/>
                          </a:ln>
                        </wps:spPr>
                        <wps:txbx>
                          <w:txbxContent>
                            <w:p w:rsidR="00727BBB" w:rsidRDefault="00727BBB" w:rsidP="00F86D9B">
                              <w:r>
                                <w:t>Application Name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C8715B" id="Group 12" o:spid="_x0000_s1034" style="position:absolute;margin-left:31pt;margin-top:2.8pt;width:414.05pt;height:56.05pt;z-index:251707392" coordorigin="1680,4103" coordsize="8281,11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&#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">
                <v:shape id="Picture 2" o:spid="_x0000_s1035" type="#_x0000_t75" alt="Capture" style="position:absolute;left:4162;top:4476;width:3858;height:5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4b9uS+AAAA2wAAAA8AAABkcnMvZG93bnJldi54bWxET02LwjAQvS/4H8IIexFN3cOi1SgiCN4W&#10;6+J5aMakmExKE7X66zeCsLd5vM9ZrnvvxI262ARWMJ0UIIjroBs2Cn6Pu/EMREzIGl1gUvCgCOvV&#10;4GOJpQ53PtCtSkbkEI4lKrAptaWUsbbkMU5CS5y5c+g8pgw7I3WH9xzunfwqim/pseHcYLGlraX6&#10;Ul29AufMaDN62r4yP8c4Swcfr9VJqc9hv1mASNSnf/Hbvdd5/hxev+QD5OoP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O4b9uS+AAAA2wAAAA8AAAAAAAAAAAAAAAAAnwIAAGRy&#10;cy9kb3ducmV2LnhtbFBLBQYAAAAABAAEAPcAAACKAwAAAAA=&#10;">
                  <v:imagedata r:id="rId19" o:title="Capture" croptop="11883f" cropbottom="23838f" cropleft="5217f"/>
                </v:shape>
                <v:shape id="AutoShape 6" o:spid="_x0000_s1036" type="#_x0000_t32" style="position:absolute;left:6614;top:4353;width:2327;height:3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ba5r4AAADbAAAADwAAAGRycy9kb3ducmV2LnhtbERPTYvCMBC9C/6HMII3myooUo2yKwji&#10;ZdEV9Dg0s23YZlKa2NR/vzkIe3y87+1+sI3oqfPGsYJ5loMgLp02XCm4fR9naxA+IGtsHJOCF3nY&#10;78ajLRbaRb5Qfw2VSCHsC1RQh9AWUvqyJos+cy1x4n5cZzEk2FVSdxhTuG3kIs9X0qLh1FBjS4ea&#10;yt/r0yow8cv07ekQP8/3h9eRzGvpjFLTyfCxARFoCP/it/ukFSzS+v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FtrmvgAAANsAAAAPAAAAAAAAAAAAAAAAAKEC&#10;AABkcnMvZG93bnJldi54bWxQSwUGAAAAAAQABAD5AAAAjAMAAAAA&#10;">
                  <v:stroke endarrow="block"/>
                </v:shape>
                <v:shape id="Text Box 7" o:spid="_x0000_s1037" type="#_x0000_t202" style="position:absolute;left:8104;top:4103;width:1857;height: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727BBB" w:rsidRDefault="00727BBB" w:rsidP="00F86D9B">
                        <w:r>
                          <w:t>Version Number</w:t>
                        </w:r>
                      </w:p>
                    </w:txbxContent>
                  </v:textbox>
                </v:shape>
                <v:shape id="AutoShape 8" o:spid="_x0000_s1038" type="#_x0000_t32" style="position:absolute;left:2751;top:4672;width:14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Text Box 9" o:spid="_x0000_s1039" type="#_x0000_t202" style="position:absolute;left:1680;top:4422;width:1857;height: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727BBB" w:rsidRDefault="00727BBB" w:rsidP="00F86D9B">
                        <w:r>
                          <w:t>Application Icon</w:t>
                        </w:r>
                      </w:p>
                    </w:txbxContent>
                  </v:textbox>
                </v:shape>
                <v:shape id="AutoShape 10" o:spid="_x0000_s1040" type="#_x0000_t32" style="position:absolute;left:5399;top:4923;width:3381;height: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7PL8MAAADbAAAADwAAAGRycy9kb3ducmV2LnhtbESPT2vCQBTE74LfYXlCb7oxBKnRVaSl&#10;UKQX/xw8PrLPTTD7NmRfNf32XaHQ4zAzv2HW28G36k59bAIbmM8yUMRVsA07A+fTx/QVVBRki21g&#10;MvBDEbab8WiNpQ0PPtD9KE4lCMcSDdQiXal1rGryGGehI07eNfQeJcneadvjI8F9q/MsW2iPDaeF&#10;Gjt6q6m6Hb+9gcvZfy3z4t27wp3kILRv8mJhzMtk2K1ACQ3yH/5rf1oDeQHPL+kH6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ezy/DAAAA2wAAAA8AAAAAAAAAAAAA&#10;AAAAoQIAAGRycy9kb3ducmV2LnhtbFBLBQYAAAAABAAEAPkAAACRAwAAAAA=&#10;">
                  <v:stroke endarrow="block"/>
                </v:shape>
                <v:shape id="Text Box 11" o:spid="_x0000_s1041" type="#_x0000_t202" style="position:absolute;left:7943;top:4823;width:1958;height: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727BBB" w:rsidRDefault="00727BBB" w:rsidP="00F86D9B">
                        <w:r>
                          <w:t>Application Name</w:t>
                        </w:r>
                      </w:p>
                    </w:txbxContent>
                  </v:textbox>
                </v:shape>
              </v:group>
            </w:pict>
          </mc:Fallback>
        </mc:AlternateContent>
      </w:r>
    </w:p>
    <w:p w:rsidR="00F86D9B" w:rsidRDefault="00F86D9B" w:rsidP="00F86D9B">
      <w:pPr>
        <w:rPr>
          <w:lang w:eastAsia="en-GB"/>
        </w:rPr>
      </w:pPr>
    </w:p>
    <w:p w:rsidR="00F86D9B" w:rsidRDefault="00F86D9B" w:rsidP="00F86D9B">
      <w:pPr>
        <w:rPr>
          <w:lang w:eastAsia="en-GB"/>
        </w:rPr>
      </w:pPr>
    </w:p>
    <w:p w:rsidR="00F86D9B" w:rsidRDefault="00F86D9B" w:rsidP="00F86D9B">
      <w:pPr>
        <w:rPr>
          <w:lang w:eastAsia="en-GB"/>
        </w:rPr>
      </w:pPr>
    </w:p>
    <w:p w:rsidR="00F86D9B" w:rsidRDefault="00F86D9B" w:rsidP="00F86D9B">
      <w:pPr>
        <w:rPr>
          <w:lang w:eastAsia="en-GB"/>
        </w:rPr>
      </w:pPr>
    </w:p>
    <w:p w:rsidR="00F86D9B" w:rsidRDefault="00F86D9B" w:rsidP="00F86D9B">
      <w:pPr>
        <w:rPr>
          <w:lang w:eastAsia="en-GB"/>
        </w:rPr>
      </w:pPr>
    </w:p>
    <w:p w:rsidR="00F86D9B" w:rsidRDefault="00F86D9B" w:rsidP="00F86D9B">
      <w:pPr>
        <w:rPr>
          <w:lang w:eastAsia="en-GB"/>
        </w:rPr>
      </w:pPr>
    </w:p>
    <w:p w:rsidR="00B37FEE" w:rsidRDefault="00B37FEE" w:rsidP="00B37FEE">
      <w:pPr>
        <w:rPr>
          <w:lang w:eastAsia="en-GB"/>
        </w:rPr>
      </w:pPr>
    </w:p>
    <w:p w:rsidR="00AC1267" w:rsidRDefault="00AC1267" w:rsidP="00CB0D9D">
      <w:pPr>
        <w:rPr>
          <w:lang w:eastAsia="en-GB"/>
        </w:rPr>
      </w:pPr>
    </w:p>
    <w:p w:rsidR="00A933BF" w:rsidRDefault="00A933BF" w:rsidP="00AC1267">
      <w:pPr>
        <w:rPr>
          <w:lang w:eastAsia="en-GB"/>
        </w:rPr>
      </w:pPr>
    </w:p>
    <w:p w:rsidR="00F86D9B" w:rsidRDefault="00F86D9B" w:rsidP="00AC1267">
      <w:pPr>
        <w:rPr>
          <w:lang w:eastAsia="en-GB"/>
        </w:rPr>
      </w:pPr>
    </w:p>
    <w:p w:rsidR="00F86D9B" w:rsidRDefault="00F86D9B" w:rsidP="00AC1267">
      <w:pPr>
        <w:rPr>
          <w:lang w:eastAsia="en-GB"/>
        </w:rPr>
      </w:pPr>
    </w:p>
    <w:p w:rsidR="00F86D9B" w:rsidRDefault="00F86D9B" w:rsidP="00AC1267">
      <w:pPr>
        <w:rPr>
          <w:lang w:eastAsia="en-GB"/>
        </w:rPr>
      </w:pPr>
    </w:p>
    <w:p w:rsidR="00F86D9B" w:rsidRDefault="00F86D9B" w:rsidP="00AC1267">
      <w:pPr>
        <w:rPr>
          <w:lang w:eastAsia="en-GB"/>
        </w:rPr>
      </w:pPr>
    </w:p>
    <w:p w:rsidR="00F86D9B" w:rsidRDefault="00F86D9B" w:rsidP="00AC1267">
      <w:pPr>
        <w:rPr>
          <w:lang w:eastAsia="en-GB"/>
        </w:rPr>
      </w:pPr>
    </w:p>
    <w:p w:rsidR="00F86D9B" w:rsidRDefault="00F86D9B" w:rsidP="00AC1267">
      <w:pPr>
        <w:rPr>
          <w:lang w:eastAsia="en-GB"/>
        </w:rPr>
      </w:pPr>
    </w:p>
    <w:p w:rsidR="00F86D9B" w:rsidRDefault="00F86D9B" w:rsidP="00AC1267">
      <w:pPr>
        <w:rPr>
          <w:lang w:eastAsia="en-GB"/>
        </w:rPr>
      </w:pPr>
    </w:p>
    <w:p w:rsidR="00F86D9B" w:rsidRDefault="00F86D9B" w:rsidP="00AC1267">
      <w:pPr>
        <w:rPr>
          <w:lang w:eastAsia="en-GB"/>
        </w:rPr>
      </w:pPr>
    </w:p>
    <w:p w:rsidR="00F86D9B" w:rsidRDefault="00F86D9B" w:rsidP="00AC1267">
      <w:pPr>
        <w:rPr>
          <w:lang w:eastAsia="en-GB"/>
        </w:rPr>
      </w:pPr>
    </w:p>
    <w:p w:rsidR="00F86D9B" w:rsidRDefault="00F86D9B" w:rsidP="00AC1267">
      <w:pPr>
        <w:rPr>
          <w:lang w:eastAsia="en-GB"/>
        </w:rPr>
      </w:pPr>
      <w:r>
        <w:rPr>
          <w:noProof/>
          <w:lang w:eastAsia="en-GB"/>
        </w:rPr>
        <w:lastRenderedPageBreak/>
        <w:drawing>
          <wp:anchor distT="0" distB="0" distL="114300" distR="114300" simplePos="0" relativeHeight="251665408" behindDoc="0" locked="0" layoutInCell="1" allowOverlap="1">
            <wp:simplePos x="0" y="0"/>
            <wp:positionH relativeFrom="column">
              <wp:posOffset>739140</wp:posOffset>
            </wp:positionH>
            <wp:positionV relativeFrom="paragraph">
              <wp:posOffset>187960</wp:posOffset>
            </wp:positionV>
            <wp:extent cx="4752975" cy="5295265"/>
            <wp:effectExtent l="0" t="0" r="9525" b="635"/>
            <wp:wrapTopAndBottom/>
            <wp:docPr id="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2975" cy="52952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4865370</wp:posOffset>
                </wp:positionH>
                <wp:positionV relativeFrom="paragraph">
                  <wp:posOffset>2588895</wp:posOffset>
                </wp:positionV>
                <wp:extent cx="1570990" cy="560070"/>
                <wp:effectExtent l="0" t="0" r="10160" b="11430"/>
                <wp:wrapNone/>
                <wp:docPr id="26"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990" cy="560070"/>
                        </a:xfrm>
                        <a:prstGeom prst="rect">
                          <a:avLst/>
                        </a:prstGeom>
                        <a:solidFill>
                          <a:srgbClr val="FFFFFF"/>
                        </a:solidFill>
                        <a:ln w="9525">
                          <a:solidFill>
                            <a:srgbClr val="000000"/>
                          </a:solidFill>
                          <a:miter lim="800000"/>
                          <a:headEnd/>
                          <a:tailEnd/>
                        </a:ln>
                      </wps:spPr>
                      <wps:txbx>
                        <w:txbxContent>
                          <w:p w:rsidR="00727BBB" w:rsidRDefault="00727BBB" w:rsidP="005D25CC">
                            <w:r>
                              <w:t>Different information fields are separated with a light blue panel.</w:t>
                            </w:r>
                          </w:p>
                          <w:p w:rsidR="00727BBB" w:rsidRDefault="00727BBB" w:rsidP="005D25C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42" type="#_x0000_t202" style="position:absolute;margin-left:383.1pt;margin-top:203.85pt;width:123.7pt;height:4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">
                <v:textbox>
                  <w:txbxContent>
                    <w:p w:rsidR="00727BBB" w:rsidRDefault="00727BBB" w:rsidP="005D25CC">
                      <w:r>
                        <w:t>Different information fields are separated with a light blue panel.</w:t>
                      </w:r>
                    </w:p>
                    <w:p w:rsidR="00727BBB" w:rsidRDefault="00727BBB" w:rsidP="005D25CC"/>
                  </w:txbxContent>
                </v:textbox>
              </v:shape>
            </w:pict>
          </mc:Fallback>
        </mc:AlternateContent>
      </w:r>
      <w:r>
        <w:rPr>
          <w:noProof/>
          <w:lang w:eastAsia="en-GB"/>
        </w:rPr>
        <mc:AlternateContent>
          <mc:Choice Requires="wps">
            <w:drawing>
              <wp:anchor distT="0" distB="0" distL="114300" distR="114300" simplePos="0" relativeHeight="251668480" behindDoc="0" locked="0" layoutInCell="1" allowOverlap="1">
                <wp:simplePos x="0" y="0"/>
                <wp:positionH relativeFrom="column">
                  <wp:posOffset>4102735</wp:posOffset>
                </wp:positionH>
                <wp:positionV relativeFrom="paragraph">
                  <wp:posOffset>2172970</wp:posOffset>
                </wp:positionV>
                <wp:extent cx="1237615" cy="680720"/>
                <wp:effectExtent l="38100" t="38100" r="19685" b="24130"/>
                <wp:wrapNone/>
                <wp:docPr id="27"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37615" cy="680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C1F0D6" id="AutoShape 78" o:spid="_x0000_s1026" type="#_x0000_t32" style="position:absolute;margin-left:323.05pt;margin-top:171.1pt;width:97.45pt;height:53.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">
                <v:stroke endarrow="block"/>
              </v:shape>
            </w:pict>
          </mc:Fallback>
        </mc:AlternateContent>
      </w:r>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2051050</wp:posOffset>
                </wp:positionH>
                <wp:positionV relativeFrom="paragraph">
                  <wp:posOffset>297815</wp:posOffset>
                </wp:positionV>
                <wp:extent cx="2885440" cy="20320"/>
                <wp:effectExtent l="38100" t="57150" r="0" b="93980"/>
                <wp:wrapNone/>
                <wp:docPr id="28"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85440" cy="20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F091D5" id="AutoShape 76" o:spid="_x0000_s1026" type="#_x0000_t32" style="position:absolute;margin-left:161.5pt;margin-top:23.45pt;width:227.2pt;height:1.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">
                <v:stroke endarrow="block"/>
              </v:shape>
            </w:pict>
          </mc:Fallback>
        </mc:AlternateContent>
      </w:r>
      <w:r>
        <w:rPr>
          <w:noProof/>
          <w:lang w:eastAsia="en-GB"/>
        </w:rPr>
        <mc:AlternateContent>
          <mc:Choice Requires="wps">
            <w:drawing>
              <wp:anchor distT="0" distB="0" distL="114300" distR="114300" simplePos="0" relativeHeight="251667456" behindDoc="0" locked="0" layoutInCell="1" allowOverlap="1">
                <wp:simplePos x="0" y="0"/>
                <wp:positionH relativeFrom="column">
                  <wp:posOffset>4865370</wp:posOffset>
                </wp:positionH>
                <wp:positionV relativeFrom="paragraph">
                  <wp:posOffset>127635</wp:posOffset>
                </wp:positionV>
                <wp:extent cx="1570990" cy="400685"/>
                <wp:effectExtent l="0" t="0" r="10160" b="18415"/>
                <wp:wrapNone/>
                <wp:docPr id="29"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990" cy="400685"/>
                        </a:xfrm>
                        <a:prstGeom prst="rect">
                          <a:avLst/>
                        </a:prstGeom>
                        <a:solidFill>
                          <a:srgbClr val="FFFFFF"/>
                        </a:solidFill>
                        <a:ln w="9525">
                          <a:solidFill>
                            <a:srgbClr val="000000"/>
                          </a:solidFill>
                          <a:miter lim="800000"/>
                          <a:headEnd/>
                          <a:tailEnd/>
                        </a:ln>
                      </wps:spPr>
                      <wps:txbx>
                        <w:txbxContent>
                          <w:p w:rsidR="00727BBB" w:rsidRDefault="00727BBB" w:rsidP="005D25CC">
                            <w:r>
                              <w:t>Headers for each field are in bold.</w:t>
                            </w:r>
                          </w:p>
                          <w:p w:rsidR="00727BBB" w:rsidRDefault="00727BBB" w:rsidP="005D25C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43" type="#_x0000_t202" style="position:absolute;margin-left:383.1pt;margin-top:10.05pt;width:123.7pt;height:31.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">
                <v:textbox>
                  <w:txbxContent>
                    <w:p w:rsidR="00727BBB" w:rsidRDefault="00727BBB" w:rsidP="005D25CC">
                      <w:r>
                        <w:t>Headers for each field are in bold.</w:t>
                      </w:r>
                    </w:p>
                    <w:p w:rsidR="00727BBB" w:rsidRDefault="00727BBB" w:rsidP="005D25CC"/>
                  </w:txbxContent>
                </v:textbox>
              </v:shape>
            </w:pict>
          </mc:Fallback>
        </mc:AlternateContent>
      </w:r>
      <w:r>
        <w:rPr>
          <w:noProof/>
          <w:lang w:eastAsia="en-GB"/>
        </w:rPr>
        <mc:AlternateContent>
          <mc:Choice Requires="wps">
            <w:drawing>
              <wp:anchor distT="0" distB="0" distL="114300" distR="114300" simplePos="0" relativeHeight="251670528" behindDoc="0" locked="0" layoutInCell="1" allowOverlap="1">
                <wp:simplePos x="0" y="0"/>
                <wp:positionH relativeFrom="column">
                  <wp:posOffset>4719955</wp:posOffset>
                </wp:positionH>
                <wp:positionV relativeFrom="paragraph">
                  <wp:posOffset>3888740</wp:posOffset>
                </wp:positionV>
                <wp:extent cx="620395" cy="744220"/>
                <wp:effectExtent l="38100" t="0" r="27305" b="55880"/>
                <wp:wrapNone/>
                <wp:docPr id="30"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0395" cy="744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2F4967" id="AutoShape 80" o:spid="_x0000_s1026" type="#_x0000_t32" style="position:absolute;margin-left:371.65pt;margin-top:306.2pt;width:48.85pt;height:58.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">
                <v:stroke endarrow="block"/>
              </v:shape>
            </w:pict>
          </mc:Fallback>
        </mc:AlternateContent>
      </w:r>
      <w:r>
        <w:rPr>
          <w:noProof/>
          <w:lang w:eastAsia="en-GB"/>
        </w:rPr>
        <mc:AlternateContent>
          <mc:Choice Requires="wps">
            <w:drawing>
              <wp:anchor distT="0" distB="0" distL="114300" distR="114300" simplePos="0" relativeHeight="251671552" behindDoc="0" locked="0" layoutInCell="1" allowOverlap="1">
                <wp:simplePos x="0" y="0"/>
                <wp:positionH relativeFrom="column">
                  <wp:posOffset>4663440</wp:posOffset>
                </wp:positionH>
                <wp:positionV relativeFrom="paragraph">
                  <wp:posOffset>3623945</wp:posOffset>
                </wp:positionV>
                <wp:extent cx="1772920" cy="389890"/>
                <wp:effectExtent l="0" t="0" r="17780" b="10160"/>
                <wp:wrapNone/>
                <wp:docPr id="3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2920" cy="389890"/>
                        </a:xfrm>
                        <a:prstGeom prst="rect">
                          <a:avLst/>
                        </a:prstGeom>
                        <a:solidFill>
                          <a:srgbClr val="FFFFFF"/>
                        </a:solidFill>
                        <a:ln w="9525">
                          <a:solidFill>
                            <a:srgbClr val="000000"/>
                          </a:solidFill>
                          <a:miter lim="800000"/>
                          <a:headEnd/>
                          <a:tailEnd/>
                        </a:ln>
                      </wps:spPr>
                      <wps:txbx>
                        <w:txbxContent>
                          <w:p w:rsidR="00727BBB" w:rsidRDefault="00727BBB" w:rsidP="005D25CC">
                            <w:r>
                              <w:t>Main background colour for the application is light grey.</w:t>
                            </w:r>
                          </w:p>
                          <w:p w:rsidR="00727BBB" w:rsidRDefault="00727BBB" w:rsidP="005D25C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044" type="#_x0000_t202" style="position:absolute;margin-left:367.2pt;margin-top:285.35pt;width:139.6pt;height:3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">
                <v:textbox>
                  <w:txbxContent>
                    <w:p w:rsidR="00727BBB" w:rsidRDefault="00727BBB" w:rsidP="005D25CC">
                      <w:r>
                        <w:t>Main background colour for the application is light grey.</w:t>
                      </w:r>
                    </w:p>
                    <w:p w:rsidR="00727BBB" w:rsidRDefault="00727BBB" w:rsidP="005D25CC"/>
                  </w:txbxContent>
                </v:textbox>
              </v:shape>
            </w:pict>
          </mc:Fallback>
        </mc:AlternateContent>
      </w:r>
    </w:p>
    <w:p w:rsidR="00F86D9B" w:rsidRDefault="00F86D9B" w:rsidP="00AC1267">
      <w:pPr>
        <w:rPr>
          <w:lang w:eastAsia="en-GB"/>
        </w:rPr>
      </w:pPr>
    </w:p>
    <w:p w:rsidR="00F86D9B" w:rsidRDefault="00F86D9B" w:rsidP="00AC1267">
      <w:pPr>
        <w:rPr>
          <w:lang w:eastAsia="en-GB"/>
        </w:rPr>
      </w:pPr>
    </w:p>
    <w:p w:rsidR="00F86D9B" w:rsidRDefault="00F86D9B" w:rsidP="00AC1267">
      <w:pPr>
        <w:rPr>
          <w:lang w:eastAsia="en-GB"/>
        </w:rPr>
      </w:pPr>
    </w:p>
    <w:p w:rsidR="00F86D9B" w:rsidRDefault="00F86D9B" w:rsidP="00AC1267">
      <w:pPr>
        <w:rPr>
          <w:lang w:eastAsia="en-GB"/>
        </w:rPr>
      </w:pPr>
    </w:p>
    <w:p w:rsidR="00F86D9B" w:rsidRDefault="00F86D9B" w:rsidP="00AC1267">
      <w:pPr>
        <w:rPr>
          <w:lang w:eastAsia="en-GB"/>
        </w:rPr>
      </w:pPr>
    </w:p>
    <w:p w:rsidR="00F86D9B" w:rsidRDefault="00F86D9B" w:rsidP="00AC1267">
      <w:pPr>
        <w:rPr>
          <w:lang w:eastAsia="en-GB"/>
        </w:rPr>
      </w:pPr>
    </w:p>
    <w:p w:rsidR="00F86D9B" w:rsidRDefault="00F86D9B" w:rsidP="00AC1267">
      <w:pPr>
        <w:rPr>
          <w:lang w:eastAsia="en-GB"/>
        </w:rPr>
      </w:pPr>
    </w:p>
    <w:p w:rsidR="00F86D9B" w:rsidRDefault="00F86D9B" w:rsidP="00AC1267">
      <w:pPr>
        <w:rPr>
          <w:lang w:eastAsia="en-GB"/>
        </w:rPr>
      </w:pPr>
    </w:p>
    <w:p w:rsidR="001F54EC" w:rsidRDefault="001F54EC" w:rsidP="00AC1267">
      <w:pPr>
        <w:rPr>
          <w:lang w:eastAsia="en-GB"/>
        </w:rPr>
      </w:pPr>
    </w:p>
    <w:p w:rsidR="001F54EC" w:rsidRDefault="001F54EC" w:rsidP="00AC1267">
      <w:pPr>
        <w:rPr>
          <w:lang w:eastAsia="en-GB"/>
        </w:rPr>
      </w:pPr>
    </w:p>
    <w:p w:rsidR="001F54EC" w:rsidRDefault="001F54EC" w:rsidP="00AC1267">
      <w:pPr>
        <w:rPr>
          <w:lang w:eastAsia="en-GB"/>
        </w:rPr>
      </w:pPr>
    </w:p>
    <w:p w:rsidR="001F54EC" w:rsidRDefault="001F54EC" w:rsidP="00AC1267">
      <w:pPr>
        <w:rPr>
          <w:lang w:eastAsia="en-GB"/>
        </w:rPr>
      </w:pPr>
    </w:p>
    <w:p w:rsidR="001F54EC" w:rsidRDefault="001F54EC" w:rsidP="00AC1267">
      <w:pPr>
        <w:rPr>
          <w:lang w:eastAsia="en-GB"/>
        </w:rPr>
      </w:pPr>
    </w:p>
    <w:p w:rsidR="001F54EC" w:rsidRDefault="001F54EC" w:rsidP="00AC1267">
      <w:pPr>
        <w:rPr>
          <w:lang w:eastAsia="en-GB"/>
        </w:rPr>
      </w:pPr>
    </w:p>
    <w:p w:rsidR="001F54EC" w:rsidRDefault="001F54EC" w:rsidP="00AC1267">
      <w:pPr>
        <w:rPr>
          <w:lang w:eastAsia="en-GB"/>
        </w:rPr>
      </w:pPr>
    </w:p>
    <w:p w:rsidR="001F54EC" w:rsidRDefault="001F54EC" w:rsidP="00AC1267">
      <w:pPr>
        <w:rPr>
          <w:lang w:eastAsia="en-GB"/>
        </w:rPr>
      </w:pPr>
    </w:p>
    <w:p w:rsidR="00F86D9B" w:rsidRDefault="00F86D9B" w:rsidP="00AC1267">
      <w:pPr>
        <w:rPr>
          <w:lang w:eastAsia="en-GB"/>
        </w:rPr>
      </w:pPr>
    </w:p>
    <w:p w:rsidR="00A933BF" w:rsidRDefault="00A933BF" w:rsidP="00A933BF">
      <w:pPr>
        <w:pStyle w:val="Heading2"/>
      </w:pPr>
      <w:bookmarkStart w:id="17" w:name="_Toc71549269"/>
      <w:r>
        <w:lastRenderedPageBreak/>
        <w:t>Layout</w:t>
      </w:r>
      <w:bookmarkEnd w:id="17"/>
    </w:p>
    <w:p w:rsidR="00745204" w:rsidRDefault="00745204" w:rsidP="00A933BF">
      <w:pPr>
        <w:pStyle w:val="Heading3"/>
      </w:pPr>
      <w:bookmarkStart w:id="18" w:name="_Toc71549270"/>
      <w:r>
        <w:t>Settings &amp; Pop Outs</w:t>
      </w:r>
      <w:bookmarkEnd w:id="18"/>
    </w:p>
    <w:p w:rsidR="00745204" w:rsidRDefault="00745204" w:rsidP="00745204">
      <w:pPr>
        <w:rPr>
          <w:ins w:id="19" w:author="Dominic Blount" w:date="2019-07-01T11:05:00Z"/>
          <w:lang w:eastAsia="en-GB"/>
        </w:rPr>
      </w:pPr>
      <w:r>
        <w:rPr>
          <w:lang w:eastAsia="en-GB"/>
        </w:rPr>
        <w:t>Settings</w:t>
      </w:r>
      <w:r w:rsidR="00A933BF">
        <w:rPr>
          <w:lang w:eastAsia="en-GB"/>
        </w:rPr>
        <w:t xml:space="preserve"> screen </w:t>
      </w:r>
      <w:r w:rsidR="00B9199F">
        <w:rPr>
          <w:lang w:eastAsia="en-GB"/>
        </w:rPr>
        <w:t xml:space="preserve">must </w:t>
      </w:r>
      <w:r w:rsidR="00A933BF">
        <w:rPr>
          <w:lang w:eastAsia="en-GB"/>
        </w:rPr>
        <w:t>pop-out from the main form as another window, the minimum size for this pop-out window</w:t>
      </w:r>
      <w:r w:rsidR="00B9199F">
        <w:rPr>
          <w:lang w:eastAsia="en-GB"/>
        </w:rPr>
        <w:t xml:space="preserve"> is </w:t>
      </w:r>
      <w:r w:rsidR="00A933BF">
        <w:rPr>
          <w:lang w:eastAsia="en-GB"/>
        </w:rPr>
        <w:t xml:space="preserve">450px </w:t>
      </w:r>
      <w:r w:rsidR="00B9199F">
        <w:rPr>
          <w:lang w:eastAsia="en-GB"/>
        </w:rPr>
        <w:t>x</w:t>
      </w:r>
      <w:r w:rsidR="00A933BF">
        <w:rPr>
          <w:lang w:eastAsia="en-GB"/>
        </w:rPr>
        <w:t xml:space="preserve"> 620px.</w:t>
      </w:r>
      <w:r w:rsidRPr="00745204">
        <w:rPr>
          <w:lang w:eastAsia="en-GB"/>
        </w:rPr>
        <w:t xml:space="preserve"> </w:t>
      </w:r>
      <w:r w:rsidR="004103D1">
        <w:rPr>
          <w:lang w:eastAsia="en-GB"/>
        </w:rPr>
        <w:t>Other screens that affect the operation of the software (</w:t>
      </w:r>
      <w:proofErr w:type="spellStart"/>
      <w:r w:rsidR="004103D1">
        <w:rPr>
          <w:lang w:eastAsia="en-GB"/>
        </w:rPr>
        <w:t>eg</w:t>
      </w:r>
      <w:proofErr w:type="spellEnd"/>
      <w:r w:rsidR="004103D1">
        <w:rPr>
          <w:lang w:eastAsia="en-GB"/>
        </w:rPr>
        <w:t xml:space="preserve"> connecting to an instrument) must also pop out.</w:t>
      </w:r>
    </w:p>
    <w:p w:rsidR="003178F1" w:rsidRDefault="003178F1" w:rsidP="00745204">
      <w:pPr>
        <w:rPr>
          <w:lang w:eastAsia="en-GB"/>
        </w:rPr>
      </w:pPr>
    </w:p>
    <w:p w:rsidR="00A933BF" w:rsidRDefault="00745204" w:rsidP="00A933BF">
      <w:pPr>
        <w:rPr>
          <w:lang w:eastAsia="en-GB"/>
        </w:rPr>
      </w:pPr>
      <w:r>
        <w:rPr>
          <w:lang w:eastAsia="en-GB"/>
        </w:rPr>
        <w:t>If multiple windows are required</w:t>
      </w:r>
      <w:r w:rsidR="004103D1">
        <w:rPr>
          <w:lang w:eastAsia="en-GB"/>
        </w:rPr>
        <w:t xml:space="preserve"> for different options of a single operation (</w:t>
      </w:r>
      <w:proofErr w:type="spellStart"/>
      <w:r w:rsidR="004103D1">
        <w:rPr>
          <w:lang w:eastAsia="en-GB"/>
        </w:rPr>
        <w:t>eg</w:t>
      </w:r>
      <w:proofErr w:type="spellEnd"/>
      <w:r w:rsidR="004103D1">
        <w:rPr>
          <w:lang w:eastAsia="en-GB"/>
        </w:rPr>
        <w:t xml:space="preserve"> Settings may have </w:t>
      </w:r>
      <w:r w:rsidR="003236BE">
        <w:rPr>
          <w:lang w:eastAsia="en-GB"/>
        </w:rPr>
        <w:t>Software Settings and Instrument Settings)</w:t>
      </w:r>
      <w:r>
        <w:rPr>
          <w:lang w:eastAsia="en-GB"/>
        </w:rPr>
        <w:t xml:space="preserve"> a tab control element must be used to reduce the potential number of pop-out windows on the application (1 pop-out window, with multiple tab control elements).</w:t>
      </w:r>
    </w:p>
    <w:p w:rsidR="00A933BF" w:rsidRDefault="00A933BF" w:rsidP="00A933BF">
      <w:pPr>
        <w:rPr>
          <w:lang w:eastAsia="en-GB"/>
        </w:rPr>
      </w:pPr>
    </w:p>
    <w:p w:rsidR="00745204" w:rsidRDefault="00423516" w:rsidP="008942DE">
      <w:pPr>
        <w:pStyle w:val="Heading3"/>
      </w:pPr>
      <w:bookmarkStart w:id="20" w:name="_Toc71549271"/>
      <w:r>
        <w:t>C</w:t>
      </w:r>
      <w:r w:rsidR="00745204">
        <w:t>onfirmation</w:t>
      </w:r>
      <w:bookmarkEnd w:id="20"/>
    </w:p>
    <w:p w:rsidR="00745204" w:rsidRDefault="00A933BF" w:rsidP="00745204">
      <w:pPr>
        <w:rPr>
          <w:lang w:eastAsia="en-GB"/>
        </w:rPr>
      </w:pPr>
      <w:r>
        <w:rPr>
          <w:lang w:eastAsia="en-GB"/>
        </w:rPr>
        <w:t>A</w:t>
      </w:r>
      <w:r w:rsidR="00A4419A">
        <w:rPr>
          <w:lang w:eastAsia="en-GB"/>
        </w:rPr>
        <w:t xml:space="preserve">n </w:t>
      </w:r>
      <w:r w:rsidR="007D6CE3">
        <w:rPr>
          <w:lang w:eastAsia="en-GB"/>
        </w:rPr>
        <w:t>‘</w:t>
      </w:r>
      <w:r w:rsidR="00A4419A">
        <w:rPr>
          <w:lang w:eastAsia="en-GB"/>
        </w:rPr>
        <w:t>OK</w:t>
      </w:r>
      <w:r w:rsidR="007D6CE3">
        <w:rPr>
          <w:lang w:eastAsia="en-GB"/>
        </w:rPr>
        <w:t>’</w:t>
      </w:r>
      <w:r>
        <w:rPr>
          <w:lang w:eastAsia="en-GB"/>
        </w:rPr>
        <w:t xml:space="preserve"> and </w:t>
      </w:r>
      <w:r w:rsidR="00F15630">
        <w:rPr>
          <w:lang w:eastAsia="en-GB"/>
        </w:rPr>
        <w:t>‘</w:t>
      </w:r>
      <w:r w:rsidR="00A4419A">
        <w:rPr>
          <w:lang w:eastAsia="en-GB"/>
        </w:rPr>
        <w:t>C</w:t>
      </w:r>
      <w:r>
        <w:rPr>
          <w:lang w:eastAsia="en-GB"/>
        </w:rPr>
        <w:t>ancel</w:t>
      </w:r>
      <w:r w:rsidR="00F15630">
        <w:rPr>
          <w:lang w:eastAsia="en-GB"/>
        </w:rPr>
        <w:t>’</w:t>
      </w:r>
      <w:r w:rsidR="00A4419A">
        <w:rPr>
          <w:lang w:eastAsia="en-GB"/>
        </w:rPr>
        <w:t xml:space="preserve"> and if necessary, ‘Apply’</w:t>
      </w:r>
      <w:r>
        <w:rPr>
          <w:lang w:eastAsia="en-GB"/>
        </w:rPr>
        <w:t xml:space="preserve"> button </w:t>
      </w:r>
      <w:r w:rsidR="00B9199F">
        <w:rPr>
          <w:lang w:eastAsia="en-GB"/>
        </w:rPr>
        <w:t xml:space="preserve">must </w:t>
      </w:r>
      <w:r>
        <w:rPr>
          <w:lang w:eastAsia="en-GB"/>
        </w:rPr>
        <w:t xml:space="preserve">be placed at the bottom right of an input form </w:t>
      </w:r>
      <w:r w:rsidR="003236BE">
        <w:rPr>
          <w:lang w:eastAsia="en-GB"/>
        </w:rPr>
        <w:t>for consistency</w:t>
      </w:r>
      <w:r>
        <w:rPr>
          <w:lang w:eastAsia="en-GB"/>
        </w:rPr>
        <w:t>.</w:t>
      </w:r>
    </w:p>
    <w:p w:rsidR="003236BE" w:rsidRDefault="003236BE" w:rsidP="003236BE">
      <w:pPr>
        <w:rPr>
          <w:lang w:eastAsia="en-GB"/>
        </w:rPr>
      </w:pPr>
    </w:p>
    <w:p w:rsidR="003236BE" w:rsidRDefault="003236BE" w:rsidP="003236BE">
      <w:pPr>
        <w:rPr>
          <w:lang w:eastAsia="en-GB"/>
        </w:rPr>
      </w:pPr>
      <w:r>
        <w:rPr>
          <w:lang w:eastAsia="en-GB"/>
        </w:rPr>
        <w:t>When an edit is made (even if incomplete) the ‘Apply’ button</w:t>
      </w:r>
      <w:r w:rsidR="00A51EF8">
        <w:rPr>
          <w:lang w:eastAsia="en-GB"/>
        </w:rPr>
        <w:t>’s state</w:t>
      </w:r>
      <w:r>
        <w:rPr>
          <w:lang w:eastAsia="en-GB"/>
        </w:rPr>
        <w:t xml:space="preserve"> must be set to </w:t>
      </w:r>
      <w:r w:rsidR="00A51EF8">
        <w:rPr>
          <w:lang w:eastAsia="en-GB"/>
        </w:rPr>
        <w:t>‘</w:t>
      </w:r>
      <w:r>
        <w:rPr>
          <w:lang w:eastAsia="en-GB"/>
        </w:rPr>
        <w:t>enabled</w:t>
      </w:r>
      <w:r w:rsidR="00A51EF8">
        <w:rPr>
          <w:lang w:eastAsia="en-GB"/>
        </w:rPr>
        <w:t>’</w:t>
      </w:r>
      <w:r w:rsidR="00636961">
        <w:rPr>
          <w:lang w:eastAsia="en-GB"/>
        </w:rPr>
        <w:t xml:space="preserve"> to indicate to the user that the change needs to be applied.</w:t>
      </w:r>
      <w:r>
        <w:rPr>
          <w:lang w:eastAsia="en-GB"/>
        </w:rPr>
        <w:t xml:space="preserve"> </w:t>
      </w:r>
      <w:r w:rsidR="00636961">
        <w:rPr>
          <w:lang w:eastAsia="en-GB"/>
        </w:rPr>
        <w:t>T</w:t>
      </w:r>
      <w:r>
        <w:rPr>
          <w:lang w:eastAsia="en-GB"/>
        </w:rPr>
        <w:t>he</w:t>
      </w:r>
      <w:r w:rsidR="00636961">
        <w:rPr>
          <w:lang w:eastAsia="en-GB"/>
        </w:rPr>
        <w:t xml:space="preserve"> other</w:t>
      </w:r>
      <w:r>
        <w:rPr>
          <w:lang w:eastAsia="en-GB"/>
        </w:rPr>
        <w:t xml:space="preserve"> tabs </w:t>
      </w:r>
      <w:r w:rsidR="00A51EF8">
        <w:rPr>
          <w:lang w:eastAsia="en-GB"/>
        </w:rPr>
        <w:t xml:space="preserve">state </w:t>
      </w:r>
      <w:r w:rsidR="00636961">
        <w:rPr>
          <w:lang w:eastAsia="en-GB"/>
        </w:rPr>
        <w:t xml:space="preserve">will become </w:t>
      </w:r>
      <w:r w:rsidR="00A51EF8">
        <w:rPr>
          <w:lang w:eastAsia="en-GB"/>
        </w:rPr>
        <w:t>‘</w:t>
      </w:r>
      <w:r>
        <w:rPr>
          <w:lang w:eastAsia="en-GB"/>
        </w:rPr>
        <w:t>locked</w:t>
      </w:r>
      <w:r w:rsidR="00636961">
        <w:rPr>
          <w:lang w:eastAsia="en-GB"/>
        </w:rPr>
        <w:t xml:space="preserve"> / disabled</w:t>
      </w:r>
      <w:r w:rsidR="00A51EF8">
        <w:rPr>
          <w:lang w:eastAsia="en-GB"/>
        </w:rPr>
        <w:t>’</w:t>
      </w:r>
      <w:r>
        <w:rPr>
          <w:lang w:eastAsia="en-GB"/>
        </w:rPr>
        <w:t xml:space="preserve"> so the </w:t>
      </w:r>
      <w:r w:rsidR="00A51EF8">
        <w:rPr>
          <w:lang w:eastAsia="en-GB"/>
        </w:rPr>
        <w:t>user’s</w:t>
      </w:r>
      <w:r>
        <w:rPr>
          <w:lang w:eastAsia="en-GB"/>
        </w:rPr>
        <w:t xml:space="preserve"> changes can’t be lost </w:t>
      </w:r>
      <w:r w:rsidR="00A51EF8">
        <w:rPr>
          <w:lang w:eastAsia="en-GB"/>
        </w:rPr>
        <w:t>if they changed</w:t>
      </w:r>
      <w:r>
        <w:rPr>
          <w:lang w:eastAsia="en-GB"/>
        </w:rPr>
        <w:t xml:space="preserve"> </w:t>
      </w:r>
      <w:r w:rsidR="00A51EF8">
        <w:rPr>
          <w:lang w:eastAsia="en-GB"/>
        </w:rPr>
        <w:t>tab/</w:t>
      </w:r>
      <w:r>
        <w:rPr>
          <w:lang w:eastAsia="en-GB"/>
        </w:rPr>
        <w:t>screen.</w:t>
      </w:r>
    </w:p>
    <w:p w:rsidR="00745204" w:rsidRDefault="00745204" w:rsidP="00745204">
      <w:pPr>
        <w:rPr>
          <w:lang w:eastAsia="en-GB"/>
        </w:rPr>
      </w:pPr>
    </w:p>
    <w:p w:rsidR="00745204" w:rsidRDefault="00745204" w:rsidP="00745204">
      <w:pPr>
        <w:rPr>
          <w:lang w:eastAsia="en-GB"/>
        </w:rPr>
      </w:pPr>
      <w:r>
        <w:rPr>
          <w:lang w:eastAsia="en-GB"/>
        </w:rPr>
        <w:t xml:space="preserve">When the ‘Apply’ or ‘Cancel’ button is clicked updates will be made and all other tabs </w:t>
      </w:r>
      <w:r w:rsidR="0005276C">
        <w:rPr>
          <w:lang w:eastAsia="en-GB"/>
        </w:rPr>
        <w:t xml:space="preserve">states </w:t>
      </w:r>
      <w:r>
        <w:rPr>
          <w:lang w:eastAsia="en-GB"/>
        </w:rPr>
        <w:t xml:space="preserve">will be set to </w:t>
      </w:r>
      <w:r w:rsidR="0005276C">
        <w:rPr>
          <w:lang w:eastAsia="en-GB"/>
        </w:rPr>
        <w:t>‘</w:t>
      </w:r>
      <w:r>
        <w:rPr>
          <w:lang w:eastAsia="en-GB"/>
        </w:rPr>
        <w:t>enabled</w:t>
      </w:r>
      <w:r w:rsidR="0005276C">
        <w:rPr>
          <w:lang w:eastAsia="en-GB"/>
        </w:rPr>
        <w:t>’</w:t>
      </w:r>
      <w:r>
        <w:rPr>
          <w:lang w:eastAsia="en-GB"/>
        </w:rPr>
        <w:t xml:space="preserve"> and the ‘Apply’ button</w:t>
      </w:r>
      <w:r w:rsidR="0005276C">
        <w:rPr>
          <w:lang w:eastAsia="en-GB"/>
        </w:rPr>
        <w:t>’s state will be</w:t>
      </w:r>
      <w:r>
        <w:rPr>
          <w:lang w:eastAsia="en-GB"/>
        </w:rPr>
        <w:t xml:space="preserve"> returned to a </w:t>
      </w:r>
      <w:r w:rsidR="00A51EF8">
        <w:rPr>
          <w:lang w:eastAsia="en-GB"/>
        </w:rPr>
        <w:t>‘</w:t>
      </w:r>
      <w:r>
        <w:rPr>
          <w:lang w:eastAsia="en-GB"/>
        </w:rPr>
        <w:t>disabled</w:t>
      </w:r>
      <w:r w:rsidR="00A51EF8">
        <w:rPr>
          <w:lang w:eastAsia="en-GB"/>
        </w:rPr>
        <w:t>’</w:t>
      </w:r>
      <w:r>
        <w:rPr>
          <w:lang w:eastAsia="en-GB"/>
        </w:rPr>
        <w:t xml:space="preserve"> state.</w:t>
      </w:r>
    </w:p>
    <w:p w:rsidR="00636961" w:rsidRDefault="00636961" w:rsidP="00745204">
      <w:pPr>
        <w:rPr>
          <w:lang w:eastAsia="en-GB"/>
        </w:rPr>
      </w:pPr>
    </w:p>
    <w:p w:rsidR="00636961" w:rsidRDefault="00636961" w:rsidP="00745204">
      <w:pPr>
        <w:rPr>
          <w:lang w:eastAsia="en-GB"/>
        </w:rPr>
      </w:pPr>
      <w:r>
        <w:rPr>
          <w:lang w:eastAsia="en-GB"/>
        </w:rPr>
        <w:t>When appropriate the ‘Cancel’ button may have the ability to close the form / window.</w:t>
      </w:r>
    </w:p>
    <w:p w:rsidR="00A933BF" w:rsidRDefault="00A933BF" w:rsidP="00A933BF">
      <w:pPr>
        <w:rPr>
          <w:lang w:eastAsia="en-GB"/>
        </w:rPr>
      </w:pPr>
    </w:p>
    <w:p w:rsidR="00A933BF" w:rsidRPr="00A933BF" w:rsidRDefault="0011698C" w:rsidP="00A933BF">
      <w:pPr>
        <w:pStyle w:val="Heading3"/>
      </w:pPr>
      <w:bookmarkStart w:id="21" w:name="_Toc71549272"/>
      <w:r>
        <w:t>T</w:t>
      </w:r>
      <w:r w:rsidR="00745204">
        <w:t xml:space="preserve">ext </w:t>
      </w:r>
      <w:r>
        <w:t>B</w:t>
      </w:r>
      <w:r w:rsidR="00745204">
        <w:t xml:space="preserve">oxes, </w:t>
      </w:r>
      <w:r>
        <w:t>C</w:t>
      </w:r>
      <w:r w:rsidR="00745204">
        <w:t xml:space="preserve">ombo </w:t>
      </w:r>
      <w:r>
        <w:t>B</w:t>
      </w:r>
      <w:r w:rsidR="00745204">
        <w:t xml:space="preserve">oxes &amp; </w:t>
      </w:r>
      <w:r>
        <w:t>L</w:t>
      </w:r>
      <w:r w:rsidR="00745204">
        <w:t xml:space="preserve">ist </w:t>
      </w:r>
      <w:r>
        <w:t>B</w:t>
      </w:r>
      <w:r w:rsidR="00745204">
        <w:t>oxes</w:t>
      </w:r>
      <w:bookmarkEnd w:id="21"/>
    </w:p>
    <w:p w:rsidR="00A933BF" w:rsidRDefault="00A933BF" w:rsidP="00AC1267">
      <w:pPr>
        <w:rPr>
          <w:lang w:eastAsia="en-GB"/>
        </w:rPr>
      </w:pPr>
      <w:r>
        <w:rPr>
          <w:lang w:eastAsia="en-GB"/>
        </w:rPr>
        <w:t>E</w:t>
      </w:r>
      <w:r w:rsidR="00745204">
        <w:rPr>
          <w:lang w:eastAsia="en-GB"/>
        </w:rPr>
        <w:t xml:space="preserve">ntry field elements such as, </w:t>
      </w:r>
      <w:r>
        <w:rPr>
          <w:lang w:eastAsia="en-GB"/>
        </w:rPr>
        <w:t>text boxes</w:t>
      </w:r>
      <w:r w:rsidR="00745204">
        <w:rPr>
          <w:lang w:eastAsia="en-GB"/>
        </w:rPr>
        <w:t>, combo boxes and list boxes,</w:t>
      </w:r>
      <w:r>
        <w:rPr>
          <w:lang w:eastAsia="en-GB"/>
        </w:rPr>
        <w:t xml:space="preserve"> </w:t>
      </w:r>
      <w:r w:rsidR="00B9199F">
        <w:rPr>
          <w:lang w:eastAsia="en-GB"/>
        </w:rPr>
        <w:t xml:space="preserve">must </w:t>
      </w:r>
      <w:r>
        <w:rPr>
          <w:lang w:eastAsia="en-GB"/>
        </w:rPr>
        <w:t xml:space="preserve">be aligned to the right of the associated </w:t>
      </w:r>
      <w:r w:rsidR="003236BE">
        <w:rPr>
          <w:lang w:eastAsia="en-GB"/>
        </w:rPr>
        <w:t xml:space="preserve">label </w:t>
      </w:r>
      <w:r>
        <w:rPr>
          <w:lang w:eastAsia="en-GB"/>
        </w:rPr>
        <w:t>and the element should be a minimum for 175px wide.</w:t>
      </w:r>
    </w:p>
    <w:p w:rsidR="00426FDE" w:rsidRDefault="00426FDE" w:rsidP="00AC1267">
      <w:pPr>
        <w:rPr>
          <w:lang w:eastAsia="en-GB"/>
        </w:rPr>
      </w:pPr>
    </w:p>
    <w:p w:rsidR="00A933BF" w:rsidRDefault="00A933BF" w:rsidP="00AC1267">
      <w:pPr>
        <w:rPr>
          <w:lang w:eastAsia="en-GB"/>
        </w:rPr>
      </w:pPr>
      <w:r>
        <w:rPr>
          <w:lang w:eastAsia="en-GB"/>
        </w:rPr>
        <w:t xml:space="preserve">The associated </w:t>
      </w:r>
      <w:r w:rsidR="003236BE">
        <w:rPr>
          <w:lang w:eastAsia="en-GB"/>
        </w:rPr>
        <w:t xml:space="preserve">labels </w:t>
      </w:r>
      <w:r w:rsidR="00B9199F">
        <w:rPr>
          <w:lang w:eastAsia="en-GB"/>
        </w:rPr>
        <w:t xml:space="preserve">must </w:t>
      </w:r>
      <w:r>
        <w:rPr>
          <w:lang w:eastAsia="en-GB"/>
        </w:rPr>
        <w:t>be aligned to the right, this will allow for easy recognition of the desired input field.</w:t>
      </w:r>
    </w:p>
    <w:p w:rsidR="00A933BF" w:rsidRDefault="00A933BF" w:rsidP="00AC1267">
      <w:pPr>
        <w:rPr>
          <w:lang w:eastAsia="en-GB"/>
        </w:rPr>
      </w:pPr>
    </w:p>
    <w:p w:rsidR="000D4C89" w:rsidRDefault="00A933BF" w:rsidP="003178F1">
      <w:pPr>
        <w:rPr>
          <w:lang w:eastAsia="en-GB"/>
        </w:rPr>
      </w:pPr>
      <w:r>
        <w:rPr>
          <w:lang w:eastAsia="en-GB"/>
        </w:rPr>
        <w:t xml:space="preserve">There </w:t>
      </w:r>
      <w:r w:rsidR="00B9199F">
        <w:rPr>
          <w:lang w:eastAsia="en-GB"/>
        </w:rPr>
        <w:t xml:space="preserve">must </w:t>
      </w:r>
      <w:r>
        <w:rPr>
          <w:lang w:eastAsia="en-GB"/>
        </w:rPr>
        <w:t>be adequate spacing/margining between each individual input field</w:t>
      </w:r>
      <w:r w:rsidR="003178F1">
        <w:rPr>
          <w:lang w:eastAsia="en-GB"/>
        </w:rPr>
        <w:t>. A standard of 13px with a minimum of 6px</w:t>
      </w:r>
      <w:r>
        <w:rPr>
          <w:lang w:eastAsia="en-GB"/>
        </w:rPr>
        <w:t>.</w:t>
      </w:r>
    </w:p>
    <w:p w:rsidR="00BD5C22" w:rsidRDefault="00BD5C22" w:rsidP="003C0F77">
      <w:pPr>
        <w:rPr>
          <w:lang w:eastAsia="en-GB"/>
        </w:rPr>
      </w:pPr>
    </w:p>
    <w:p w:rsidR="00BD5C22" w:rsidRDefault="00BD5C22" w:rsidP="003C0F77">
      <w:pPr>
        <w:rPr>
          <w:lang w:eastAsia="en-GB"/>
        </w:rPr>
      </w:pPr>
    </w:p>
    <w:p w:rsidR="00BD5C22" w:rsidRDefault="00BD5C22" w:rsidP="003C0F77">
      <w:pPr>
        <w:rPr>
          <w:lang w:eastAsia="en-GB"/>
        </w:rPr>
      </w:pPr>
    </w:p>
    <w:p w:rsidR="00FC33C5" w:rsidRDefault="00FC33C5" w:rsidP="003C0F77">
      <w:pPr>
        <w:rPr>
          <w:lang w:eastAsia="en-GB"/>
        </w:rPr>
      </w:pPr>
    </w:p>
    <w:p w:rsidR="008942DE" w:rsidRDefault="008942DE" w:rsidP="003C0F77">
      <w:pPr>
        <w:rPr>
          <w:lang w:eastAsia="en-GB"/>
        </w:rPr>
      </w:pPr>
    </w:p>
    <w:p w:rsidR="008942DE" w:rsidRDefault="008942DE" w:rsidP="003C0F77">
      <w:pPr>
        <w:rPr>
          <w:lang w:eastAsia="en-GB"/>
        </w:rPr>
      </w:pPr>
    </w:p>
    <w:p w:rsidR="00F86D9B" w:rsidRDefault="00F86D9B" w:rsidP="003C0F77">
      <w:pPr>
        <w:rPr>
          <w:lang w:eastAsia="en-GB"/>
        </w:rPr>
      </w:pPr>
    </w:p>
    <w:p w:rsidR="00F86D9B" w:rsidRDefault="00F86D9B" w:rsidP="003C0F77">
      <w:pPr>
        <w:rPr>
          <w:lang w:eastAsia="en-GB"/>
        </w:rPr>
      </w:pPr>
    </w:p>
    <w:p w:rsidR="00F86D9B" w:rsidRDefault="00F86D9B" w:rsidP="003C0F77">
      <w:pPr>
        <w:rPr>
          <w:lang w:eastAsia="en-GB"/>
        </w:rPr>
      </w:pPr>
    </w:p>
    <w:p w:rsidR="00F86D9B" w:rsidRDefault="00F86D9B" w:rsidP="003C0F77">
      <w:pPr>
        <w:rPr>
          <w:lang w:eastAsia="en-GB"/>
        </w:rPr>
      </w:pPr>
    </w:p>
    <w:p w:rsidR="00F86D9B" w:rsidRDefault="00F86D9B" w:rsidP="003C0F77">
      <w:pPr>
        <w:rPr>
          <w:lang w:eastAsia="en-GB"/>
        </w:rPr>
      </w:pPr>
    </w:p>
    <w:p w:rsidR="00F86D9B" w:rsidRDefault="00F86D9B" w:rsidP="003C0F77">
      <w:pPr>
        <w:rPr>
          <w:lang w:eastAsia="en-GB"/>
        </w:rPr>
      </w:pPr>
    </w:p>
    <w:p w:rsidR="008942DE" w:rsidRDefault="008942DE" w:rsidP="003C0F77">
      <w:pPr>
        <w:rPr>
          <w:lang w:eastAsia="en-GB"/>
        </w:rPr>
      </w:pPr>
    </w:p>
    <w:p w:rsidR="008942DE" w:rsidRDefault="008942DE" w:rsidP="003C0F77">
      <w:pPr>
        <w:rPr>
          <w:lang w:eastAsia="en-GB"/>
        </w:rPr>
      </w:pPr>
    </w:p>
    <w:p w:rsidR="008942DE" w:rsidRDefault="008942DE" w:rsidP="003C0F77">
      <w:pPr>
        <w:rPr>
          <w:lang w:eastAsia="en-GB"/>
        </w:rPr>
      </w:pPr>
    </w:p>
    <w:p w:rsidR="008942DE" w:rsidRDefault="008942DE" w:rsidP="003C0F77">
      <w:pPr>
        <w:rPr>
          <w:lang w:eastAsia="en-GB"/>
        </w:rPr>
      </w:pPr>
    </w:p>
    <w:p w:rsidR="001F54EC" w:rsidRDefault="001F54EC" w:rsidP="003C0F77">
      <w:pPr>
        <w:rPr>
          <w:lang w:eastAsia="en-GB"/>
        </w:rPr>
      </w:pPr>
    </w:p>
    <w:p w:rsidR="001F54EC" w:rsidRDefault="001F54EC" w:rsidP="003C0F77">
      <w:pPr>
        <w:rPr>
          <w:lang w:eastAsia="en-GB"/>
        </w:rPr>
      </w:pPr>
    </w:p>
    <w:p w:rsidR="001F54EC" w:rsidRDefault="001F54EC" w:rsidP="003C0F77">
      <w:pPr>
        <w:rPr>
          <w:lang w:eastAsia="en-GB"/>
        </w:rPr>
      </w:pPr>
    </w:p>
    <w:p w:rsidR="001F54EC" w:rsidRDefault="001F54EC" w:rsidP="003C0F77">
      <w:pPr>
        <w:rPr>
          <w:lang w:eastAsia="en-GB"/>
        </w:rPr>
      </w:pPr>
    </w:p>
    <w:p w:rsidR="008942DE" w:rsidRDefault="008942DE" w:rsidP="003C0F77">
      <w:pPr>
        <w:rPr>
          <w:lang w:eastAsia="en-GB"/>
        </w:rPr>
      </w:pPr>
    </w:p>
    <w:p w:rsidR="001F54EC" w:rsidRDefault="001F54EC" w:rsidP="003C0F77">
      <w:pPr>
        <w:rPr>
          <w:lang w:eastAsia="en-GB"/>
        </w:rPr>
      </w:pPr>
    </w:p>
    <w:p w:rsidR="00EC2604" w:rsidRDefault="00EC2604" w:rsidP="00ED7324"/>
    <w:p w:rsidR="00EC2604" w:rsidRDefault="00F5579D" w:rsidP="003C0F77">
      <w:pPr>
        <w:rPr>
          <w:lang w:eastAsia="en-GB"/>
        </w:rPr>
      </w:pPr>
      <w:r>
        <w:rPr>
          <w:noProof/>
          <w:lang w:eastAsia="en-GB"/>
        </w:rPr>
        <mc:AlternateContent>
          <mc:Choice Requires="wps">
            <w:drawing>
              <wp:anchor distT="0" distB="0" distL="114300" distR="114300" simplePos="0" relativeHeight="251653120" behindDoc="0" locked="0" layoutInCell="1" allowOverlap="1">
                <wp:simplePos x="0" y="0"/>
                <wp:positionH relativeFrom="column">
                  <wp:posOffset>16510</wp:posOffset>
                </wp:positionH>
                <wp:positionV relativeFrom="paragraph">
                  <wp:posOffset>-12700</wp:posOffset>
                </wp:positionV>
                <wp:extent cx="2168525" cy="393700"/>
                <wp:effectExtent l="0" t="0" r="22225" b="25400"/>
                <wp:wrapNone/>
                <wp:docPr id="1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8525" cy="393700"/>
                        </a:xfrm>
                        <a:prstGeom prst="rect">
                          <a:avLst/>
                        </a:prstGeom>
                        <a:solidFill>
                          <a:srgbClr val="FFFFFF"/>
                        </a:solidFill>
                        <a:ln w="9525">
                          <a:solidFill>
                            <a:srgbClr val="000000"/>
                          </a:solidFill>
                          <a:miter lim="800000"/>
                          <a:headEnd/>
                          <a:tailEnd/>
                        </a:ln>
                      </wps:spPr>
                      <wps:txbx>
                        <w:txbxContent>
                          <w:p w:rsidR="00727BBB" w:rsidRDefault="00727BBB" w:rsidP="00EC2604">
                            <w:r>
                              <w:t>Tab control element used to minimize the number of windows.</w:t>
                            </w:r>
                          </w:p>
                          <w:p w:rsidR="00727BBB" w:rsidRDefault="00727B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45" type="#_x0000_t202" style="position:absolute;margin-left:1.3pt;margin-top:-1pt;width:170.75pt;height:3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">
                <v:textbox>
                  <w:txbxContent>
                    <w:p w:rsidR="00727BBB" w:rsidRDefault="00727BBB" w:rsidP="00EC2604">
                      <w:r>
                        <w:t>Tab control element used to minimize the number of windows.</w:t>
                      </w:r>
                    </w:p>
                    <w:p w:rsidR="00727BBB" w:rsidRDefault="00727BBB"/>
                  </w:txbxContent>
                </v:textbox>
              </v:shape>
            </w:pict>
          </mc:Fallback>
        </mc:AlternateContent>
      </w:r>
    </w:p>
    <w:p w:rsidR="000D4C89" w:rsidRDefault="008942DE" w:rsidP="003C0F77">
      <w:pPr>
        <w:rPr>
          <w:lang w:eastAsia="en-GB"/>
        </w:rPr>
      </w:pPr>
      <w:r>
        <w:rPr>
          <w:noProof/>
          <w:lang w:eastAsia="en-GB"/>
        </w:rPr>
        <mc:AlternateContent>
          <mc:Choice Requires="wps">
            <w:drawing>
              <wp:anchor distT="0" distB="0" distL="114300" distR="114300" simplePos="0" relativeHeight="251640831" behindDoc="0" locked="0" layoutInCell="1" allowOverlap="1">
                <wp:simplePos x="0" y="0"/>
                <wp:positionH relativeFrom="column">
                  <wp:posOffset>1163955</wp:posOffset>
                </wp:positionH>
                <wp:positionV relativeFrom="paragraph">
                  <wp:posOffset>102870</wp:posOffset>
                </wp:positionV>
                <wp:extent cx="247650" cy="295275"/>
                <wp:effectExtent l="0" t="0" r="76200" b="47625"/>
                <wp:wrapNone/>
                <wp:docPr id="16"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F36F35" id="AutoShape 58" o:spid="_x0000_s1026" type="#_x0000_t32" style="position:absolute;margin-left:91.65pt;margin-top:8.1pt;width:19.5pt;height:23.25pt;z-index:2516408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">
                <v:stroke endarrow="block"/>
              </v:shape>
            </w:pict>
          </mc:Fallback>
        </mc:AlternateContent>
      </w:r>
    </w:p>
    <w:p w:rsidR="00461C10" w:rsidRDefault="008942DE" w:rsidP="003C0F77">
      <w:pPr>
        <w:rPr>
          <w:lang w:eastAsia="en-GB"/>
        </w:rPr>
      </w:pPr>
      <w:r>
        <w:rPr>
          <w:noProof/>
          <w:lang w:eastAsia="en-GB"/>
        </w:rPr>
        <mc:AlternateContent>
          <mc:Choice Requires="wps">
            <w:drawing>
              <wp:anchor distT="0" distB="0" distL="114300" distR="114300" simplePos="0" relativeHeight="251655168" behindDoc="0" locked="0" layoutInCell="1" allowOverlap="1">
                <wp:simplePos x="0" y="0"/>
                <wp:positionH relativeFrom="column">
                  <wp:posOffset>17780</wp:posOffset>
                </wp:positionH>
                <wp:positionV relativeFrom="paragraph">
                  <wp:posOffset>4366260</wp:posOffset>
                </wp:positionV>
                <wp:extent cx="1612900" cy="276860"/>
                <wp:effectExtent l="0" t="0" r="25400" b="2794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276860"/>
                        </a:xfrm>
                        <a:prstGeom prst="rect">
                          <a:avLst/>
                        </a:prstGeom>
                        <a:solidFill>
                          <a:srgbClr val="FFFFFF"/>
                        </a:solidFill>
                        <a:ln w="9525">
                          <a:solidFill>
                            <a:srgbClr val="000000"/>
                          </a:solidFill>
                          <a:miter lim="800000"/>
                          <a:headEnd/>
                          <a:tailEnd/>
                        </a:ln>
                      </wps:spPr>
                      <wps:txbx>
                        <w:txbxContent>
                          <w:p w:rsidR="00727BBB" w:rsidRDefault="00727BBB" w:rsidP="00EC2604">
                            <w:r>
                              <w:t>Text aligned right to left.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46" type="#_x0000_t202" style="position:absolute;margin-left:1.4pt;margin-top:343.8pt;width:127pt;height:2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">
                <v:textbox>
                  <w:txbxContent>
                    <w:p w:rsidR="00727BBB" w:rsidRDefault="00727BBB" w:rsidP="00EC2604">
                      <w:r>
                        <w:t>Text aligned right to left.</w:t>
                      </w:r>
                    </w:p>
                  </w:txbxContent>
                </v:textbox>
              </v:shape>
            </w:pict>
          </mc:Fallback>
        </mc:AlternateContent>
      </w:r>
      <w:r>
        <w:rPr>
          <w:noProof/>
          <w:lang w:eastAsia="en-GB"/>
        </w:rPr>
        <w:drawing>
          <wp:anchor distT="0" distB="0" distL="114300" distR="114300" simplePos="0" relativeHeight="251652096" behindDoc="0" locked="0" layoutInCell="1" allowOverlap="1">
            <wp:simplePos x="0" y="0"/>
            <wp:positionH relativeFrom="column">
              <wp:posOffset>499110</wp:posOffset>
            </wp:positionH>
            <wp:positionV relativeFrom="paragraph">
              <wp:posOffset>260985</wp:posOffset>
            </wp:positionV>
            <wp:extent cx="4859020" cy="3954780"/>
            <wp:effectExtent l="0" t="0" r="0" b="7620"/>
            <wp:wrapTopAndBottom/>
            <wp:docPr id="40" name="Picture 40"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pture1"/>
                    <pic:cNvPicPr>
                      <a:picLocks noChangeAspect="1" noChangeArrowheads="1"/>
                    </pic:cNvPicPr>
                  </pic:nvPicPr>
                  <pic:blipFill>
                    <a:blip r:embed="rId21">
                      <a:extLst>
                        <a:ext uri="{28A0092B-C50C-407E-A947-70E740481C1C}">
                          <a14:useLocalDpi xmlns:a14="http://schemas.microsoft.com/office/drawing/2010/main" val="0"/>
                        </a:ext>
                      </a:extLst>
                    </a:blip>
                    <a:srcRect b="543"/>
                    <a:stretch>
                      <a:fillRect/>
                    </a:stretch>
                  </pic:blipFill>
                  <pic:spPr bwMode="auto">
                    <a:xfrm>
                      <a:off x="0" y="0"/>
                      <a:ext cx="4859020" cy="39547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57216" behindDoc="0" locked="0" layoutInCell="1" allowOverlap="1">
                <wp:simplePos x="0" y="0"/>
                <wp:positionH relativeFrom="column">
                  <wp:posOffset>4624070</wp:posOffset>
                </wp:positionH>
                <wp:positionV relativeFrom="paragraph">
                  <wp:posOffset>527685</wp:posOffset>
                </wp:positionV>
                <wp:extent cx="1570990" cy="393700"/>
                <wp:effectExtent l="0" t="0" r="10160" b="25400"/>
                <wp:wrapNone/>
                <wp:docPr id="9"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990" cy="393700"/>
                        </a:xfrm>
                        <a:prstGeom prst="rect">
                          <a:avLst/>
                        </a:prstGeom>
                        <a:solidFill>
                          <a:srgbClr val="FFFFFF"/>
                        </a:solidFill>
                        <a:ln w="9525">
                          <a:solidFill>
                            <a:srgbClr val="000000"/>
                          </a:solidFill>
                          <a:miter lim="800000"/>
                          <a:headEnd/>
                          <a:tailEnd/>
                        </a:ln>
                      </wps:spPr>
                      <wps:txbx>
                        <w:txbxContent>
                          <w:p w:rsidR="00727BBB" w:rsidRDefault="00727BBB" w:rsidP="00EC2604">
                            <w:r>
                              <w:t>Equal spacing between each element (13px).</w:t>
                            </w:r>
                          </w:p>
                          <w:p w:rsidR="00727BBB" w:rsidRDefault="00727BBB" w:rsidP="00EC26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47" type="#_x0000_t202" style="position:absolute;margin-left:364.1pt;margin-top:41.55pt;width:123.7pt;height:3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">
                <v:textbox>
                  <w:txbxContent>
                    <w:p w:rsidR="00727BBB" w:rsidRDefault="00727BBB" w:rsidP="00EC2604">
                      <w:r>
                        <w:t>Equal spacing between each element (13px).</w:t>
                      </w:r>
                    </w:p>
                    <w:p w:rsidR="00727BBB" w:rsidRDefault="00727BBB" w:rsidP="00EC2604"/>
                  </w:txbxContent>
                </v:textbox>
              </v:shape>
            </w:pict>
          </mc:Fallback>
        </mc:AlternateContent>
      </w:r>
      <w:r>
        <w:rPr>
          <w:noProof/>
          <w:lang w:eastAsia="en-GB"/>
        </w:rPr>
        <mc:AlternateContent>
          <mc:Choice Requires="wps">
            <w:drawing>
              <wp:anchor distT="0" distB="0" distL="114300" distR="114300" simplePos="0" relativeHeight="251656192" behindDoc="0" locked="0" layoutInCell="1" allowOverlap="1">
                <wp:simplePos x="0" y="0"/>
                <wp:positionH relativeFrom="column">
                  <wp:posOffset>3856355</wp:posOffset>
                </wp:positionH>
                <wp:positionV relativeFrom="paragraph">
                  <wp:posOffset>775970</wp:posOffset>
                </wp:positionV>
                <wp:extent cx="1917700" cy="549275"/>
                <wp:effectExtent l="38100" t="0" r="25400" b="79375"/>
                <wp:wrapNone/>
                <wp:docPr id="10"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17700" cy="549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AFF3D9" id="AutoShape 61" o:spid="_x0000_s1026" type="#_x0000_t32" style="position:absolute;margin-left:303.65pt;margin-top:61.1pt;width:151pt;height:43.2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">
                <v:stroke endarrow="block"/>
              </v:shape>
            </w:pict>
          </mc:Fallback>
        </mc:AlternateContent>
      </w:r>
      <w:r>
        <w:rPr>
          <w:noProof/>
          <w:lang w:eastAsia="en-GB"/>
        </w:rPr>
        <mc:AlternateContent>
          <mc:Choice Requires="wps">
            <w:drawing>
              <wp:anchor distT="0" distB="0" distL="114300" distR="114300" simplePos="0" relativeHeight="251654144" behindDoc="0" locked="0" layoutInCell="1" allowOverlap="1">
                <wp:simplePos x="0" y="0"/>
                <wp:positionH relativeFrom="column">
                  <wp:posOffset>443230</wp:posOffset>
                </wp:positionH>
                <wp:positionV relativeFrom="paragraph">
                  <wp:posOffset>3941445</wp:posOffset>
                </wp:positionV>
                <wp:extent cx="684530" cy="499110"/>
                <wp:effectExtent l="0" t="38100" r="58420" b="34290"/>
                <wp:wrapNone/>
                <wp:docPr id="1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4530" cy="4991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E480EA" id="AutoShape 59" o:spid="_x0000_s1026" type="#_x0000_t32" style="position:absolute;margin-left:34.9pt;margin-top:310.35pt;width:53.9pt;height:39.3p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">
                <v:stroke endarrow="block"/>
              </v:shape>
            </w:pict>
          </mc:Fallback>
        </mc:AlternateContent>
      </w: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3827780</wp:posOffset>
                </wp:positionH>
                <wp:positionV relativeFrom="paragraph">
                  <wp:posOffset>2703830</wp:posOffset>
                </wp:positionV>
                <wp:extent cx="1892935" cy="498475"/>
                <wp:effectExtent l="38100" t="0" r="12065" b="73025"/>
                <wp:wrapNone/>
                <wp:docPr id="12"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935" cy="498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F288EA" id="AutoShape 63" o:spid="_x0000_s1026" type="#_x0000_t32" style="position:absolute;margin-left:301.4pt;margin-top:212.9pt;width:149.05pt;height:39.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">
                <v:stroke endarrow="block"/>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4603115</wp:posOffset>
                </wp:positionH>
                <wp:positionV relativeFrom="paragraph">
                  <wp:posOffset>2509520</wp:posOffset>
                </wp:positionV>
                <wp:extent cx="1868805" cy="400050"/>
                <wp:effectExtent l="0" t="0" r="17145" b="19050"/>
                <wp:wrapNone/>
                <wp:docPr id="1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8805" cy="400050"/>
                        </a:xfrm>
                        <a:prstGeom prst="rect">
                          <a:avLst/>
                        </a:prstGeom>
                        <a:solidFill>
                          <a:srgbClr val="FFFFFF"/>
                        </a:solidFill>
                        <a:ln w="9525">
                          <a:solidFill>
                            <a:srgbClr val="000000"/>
                          </a:solidFill>
                          <a:miter lim="800000"/>
                          <a:headEnd/>
                          <a:tailEnd/>
                        </a:ln>
                      </wps:spPr>
                      <wps:txbx>
                        <w:txbxContent>
                          <w:p w:rsidR="00727BBB" w:rsidRDefault="00727BBB" w:rsidP="00EC2604">
                            <w:r>
                              <w:t>Appropriate width of element for contained data (200px).</w:t>
                            </w:r>
                          </w:p>
                          <w:p w:rsidR="00727BBB" w:rsidRDefault="00727BBB" w:rsidP="00EC26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48" type="#_x0000_t202" style="position:absolute;margin-left:362.45pt;margin-top:197.6pt;width:147.1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">
                <v:textbox>
                  <w:txbxContent>
                    <w:p w:rsidR="00727BBB" w:rsidRDefault="00727BBB" w:rsidP="00EC2604">
                      <w:r>
                        <w:t>Appropriate width of element for contained data (200px).</w:t>
                      </w:r>
                    </w:p>
                    <w:p w:rsidR="00727BBB" w:rsidRDefault="00727BBB" w:rsidP="00EC2604"/>
                  </w:txbxContent>
                </v:textbox>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4732020</wp:posOffset>
                </wp:positionH>
                <wp:positionV relativeFrom="paragraph">
                  <wp:posOffset>1283970</wp:posOffset>
                </wp:positionV>
                <wp:extent cx="1570990" cy="560070"/>
                <wp:effectExtent l="0" t="0" r="10160" b="11430"/>
                <wp:wrapNone/>
                <wp:docPr id="14"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990" cy="560070"/>
                        </a:xfrm>
                        <a:prstGeom prst="rect">
                          <a:avLst/>
                        </a:prstGeom>
                        <a:solidFill>
                          <a:srgbClr val="FFFFFF"/>
                        </a:solidFill>
                        <a:ln w="9525">
                          <a:solidFill>
                            <a:srgbClr val="000000"/>
                          </a:solidFill>
                          <a:miter lim="800000"/>
                          <a:headEnd/>
                          <a:tailEnd/>
                        </a:ln>
                      </wps:spPr>
                      <wps:txbx>
                        <w:txbxContent>
                          <w:p w:rsidR="00727BBB" w:rsidRDefault="00727BBB" w:rsidP="00B80966">
                            <w:r>
                              <w:t>Headers is bold &amp; separated with a light blue panel.</w:t>
                            </w:r>
                          </w:p>
                          <w:p w:rsidR="00727BBB" w:rsidRDefault="00727BBB" w:rsidP="00B8096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49" type="#_x0000_t202" style="position:absolute;margin-left:372.6pt;margin-top:101.1pt;width:123.7pt;height:4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">
                <v:textbox>
                  <w:txbxContent>
                    <w:p w:rsidR="00727BBB" w:rsidRDefault="00727BBB" w:rsidP="00B80966">
                      <w:r>
                        <w:t>Headers is bold &amp; separated with a light blue panel.</w:t>
                      </w:r>
                    </w:p>
                    <w:p w:rsidR="00727BBB" w:rsidRDefault="00727BBB" w:rsidP="00B80966"/>
                  </w:txbxContent>
                </v:textbox>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2651125</wp:posOffset>
                </wp:positionH>
                <wp:positionV relativeFrom="paragraph">
                  <wp:posOffset>1548765</wp:posOffset>
                </wp:positionV>
                <wp:extent cx="2555875" cy="255270"/>
                <wp:effectExtent l="38100" t="0" r="15875" b="87630"/>
                <wp:wrapNone/>
                <wp:docPr id="15"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55875" cy="255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E7A2C3" id="AutoShape 67" o:spid="_x0000_s1026" type="#_x0000_t32" style="position:absolute;margin-left:208.75pt;margin-top:121.95pt;width:201.25pt;height:20.1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">
                <v:stroke endarrow="block"/>
              </v:shape>
            </w:pict>
          </mc:Fallback>
        </mc:AlternateContent>
      </w:r>
    </w:p>
    <w:p w:rsidR="00461C10" w:rsidRDefault="00461C10" w:rsidP="003C0F77">
      <w:pPr>
        <w:rPr>
          <w:lang w:eastAsia="en-GB"/>
        </w:rPr>
      </w:pPr>
    </w:p>
    <w:p w:rsidR="008200DE" w:rsidRDefault="008200DE" w:rsidP="000D4C89">
      <w:pPr>
        <w:rPr>
          <w:lang w:eastAsia="en-GB"/>
        </w:rPr>
      </w:pPr>
    </w:p>
    <w:p w:rsidR="00BB23AD" w:rsidRDefault="00BB23AD" w:rsidP="00ED7324"/>
    <w:p w:rsidR="00FC33C5" w:rsidRDefault="00FC33C5" w:rsidP="00ED7324">
      <w:pPr>
        <w:pStyle w:val="NoSpacing"/>
        <w:rPr>
          <w:lang w:eastAsia="en-GB"/>
        </w:rPr>
      </w:pPr>
    </w:p>
    <w:p w:rsidR="00FC33C5" w:rsidRDefault="00FC33C5" w:rsidP="00FC33C5">
      <w:pPr>
        <w:pStyle w:val="Heading3"/>
      </w:pPr>
      <w:bookmarkStart w:id="22" w:name="_Toc71549273"/>
      <w:r>
        <w:t>Check Boxes &amp; Radio Buttons</w:t>
      </w:r>
      <w:bookmarkEnd w:id="22"/>
    </w:p>
    <w:p w:rsidR="00FC33C5" w:rsidRDefault="00FC33C5" w:rsidP="00FC33C5">
      <w:pPr>
        <w:rPr>
          <w:lang w:eastAsia="en-GB"/>
        </w:rPr>
      </w:pPr>
      <w:r>
        <w:rPr>
          <w:lang w:eastAsia="en-GB"/>
        </w:rPr>
        <w:t>Check boxes must be aligned ‘top to bottom’. When a greater number of options are available than the windows height, the check box elements should descend with the use of a scroll bar.</w:t>
      </w:r>
    </w:p>
    <w:p w:rsidR="00FC33C5" w:rsidRDefault="00FC33C5" w:rsidP="00FC33C5">
      <w:pPr>
        <w:rPr>
          <w:lang w:eastAsia="en-GB"/>
        </w:rPr>
      </w:pPr>
    </w:p>
    <w:p w:rsidR="00FC33C5" w:rsidRDefault="00FC33C5" w:rsidP="00FC33C5">
      <w:pPr>
        <w:rPr>
          <w:lang w:eastAsia="en-GB"/>
        </w:rPr>
      </w:pPr>
      <w:r>
        <w:rPr>
          <w:lang w:eastAsia="en-GB"/>
        </w:rPr>
        <w:t>When all usable vertical screen space has run out 2 - 3 columns of check boxes can be used to display the large amount of options.</w:t>
      </w:r>
    </w:p>
    <w:p w:rsidR="00FC33C5" w:rsidRDefault="00FC33C5" w:rsidP="00FC33C5">
      <w:pPr>
        <w:rPr>
          <w:lang w:eastAsia="en-GB"/>
        </w:rPr>
      </w:pPr>
    </w:p>
    <w:p w:rsidR="00FC33C5" w:rsidRDefault="00FC33C5" w:rsidP="00FC33C5">
      <w:pPr>
        <w:rPr>
          <w:lang w:eastAsia="en-GB"/>
        </w:rPr>
      </w:pPr>
      <w:r>
        <w:rPr>
          <w:lang w:eastAsia="en-GB"/>
        </w:rPr>
        <w:t>Spacing / margining between each individual field must be 13px.</w:t>
      </w:r>
    </w:p>
    <w:p w:rsidR="00FC33C5" w:rsidRDefault="00FC33C5" w:rsidP="00ED7324">
      <w:pPr>
        <w:pStyle w:val="NoSpacing"/>
        <w:rPr>
          <w:lang w:eastAsia="en-GB"/>
        </w:rPr>
      </w:pPr>
    </w:p>
    <w:p w:rsidR="00FC33C5" w:rsidRDefault="008942DE" w:rsidP="00ED7324">
      <w:pPr>
        <w:pStyle w:val="NoSpacing"/>
        <w:rPr>
          <w:lang w:eastAsia="en-GB"/>
        </w:rPr>
      </w:pPr>
      <w:r w:rsidRPr="006122C1">
        <w:rPr>
          <w:noProof/>
          <w:lang w:eastAsia="en-GB"/>
        </w:rPr>
        <w:lastRenderedPageBreak/>
        <mc:AlternateContent>
          <mc:Choice Requires="wps">
            <w:drawing>
              <wp:anchor distT="0" distB="0" distL="114300" distR="114300" simplePos="0" relativeHeight="251699200" behindDoc="0" locked="0" layoutInCell="1" allowOverlap="1" wp14:anchorId="255734A5" wp14:editId="1D8B5FE1">
                <wp:simplePos x="0" y="0"/>
                <wp:positionH relativeFrom="column">
                  <wp:posOffset>4526280</wp:posOffset>
                </wp:positionH>
                <wp:positionV relativeFrom="paragraph">
                  <wp:posOffset>1905</wp:posOffset>
                </wp:positionV>
                <wp:extent cx="1866900" cy="533400"/>
                <wp:effectExtent l="0" t="0" r="19050" b="19050"/>
                <wp:wrapNone/>
                <wp:docPr id="47"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533400"/>
                        </a:xfrm>
                        <a:prstGeom prst="rect">
                          <a:avLst/>
                        </a:prstGeom>
                        <a:solidFill>
                          <a:srgbClr val="FFFFFF"/>
                        </a:solidFill>
                        <a:ln w="9525">
                          <a:solidFill>
                            <a:srgbClr val="000000"/>
                          </a:solidFill>
                          <a:miter lim="800000"/>
                          <a:headEnd/>
                          <a:tailEnd/>
                        </a:ln>
                      </wps:spPr>
                      <wps:txbx>
                        <w:txbxContent>
                          <w:p w:rsidR="00727BBB" w:rsidRDefault="00727BBB" w:rsidP="006122C1">
                            <w:r>
                              <w:t>Blue background used to separate information. Header above, relevant info below.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5734A5" id="_x0000_s1050" type="#_x0000_t202" style="position:absolute;margin-left:356.4pt;margin-top:.15pt;width:147pt;height:4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">
                <v:textbox>
                  <w:txbxContent>
                    <w:p w:rsidR="00727BBB" w:rsidRDefault="00727BBB" w:rsidP="006122C1">
                      <w:r>
                        <w:t>Blue background used to separate information. Header above, relevant info below.</w:t>
                      </w:r>
                    </w:p>
                  </w:txbxContent>
                </v:textbox>
              </v:shape>
            </w:pict>
          </mc:Fallback>
        </mc:AlternateContent>
      </w:r>
      <w:r w:rsidRPr="006122C1">
        <w:rPr>
          <w:noProof/>
          <w:lang w:eastAsia="en-GB"/>
        </w:rPr>
        <mc:AlternateContent>
          <mc:Choice Requires="wps">
            <w:drawing>
              <wp:anchor distT="0" distB="0" distL="114300" distR="114300" simplePos="0" relativeHeight="251705344" behindDoc="0" locked="0" layoutInCell="1" allowOverlap="1" wp14:anchorId="1DBB4E6A" wp14:editId="35BC00AA">
                <wp:simplePos x="0" y="0"/>
                <wp:positionH relativeFrom="column">
                  <wp:posOffset>-219075</wp:posOffset>
                </wp:positionH>
                <wp:positionV relativeFrom="paragraph">
                  <wp:posOffset>1370965</wp:posOffset>
                </wp:positionV>
                <wp:extent cx="1612900" cy="276860"/>
                <wp:effectExtent l="6350" t="8890" r="9525" b="9525"/>
                <wp:wrapNone/>
                <wp:docPr id="55"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276860"/>
                        </a:xfrm>
                        <a:prstGeom prst="rect">
                          <a:avLst/>
                        </a:prstGeom>
                        <a:solidFill>
                          <a:srgbClr val="FFFFFF"/>
                        </a:solidFill>
                        <a:ln w="9525">
                          <a:solidFill>
                            <a:srgbClr val="000000"/>
                          </a:solidFill>
                          <a:miter lim="800000"/>
                          <a:headEnd/>
                          <a:tailEnd/>
                        </a:ln>
                      </wps:spPr>
                      <wps:txbx>
                        <w:txbxContent>
                          <w:p w:rsidR="00727BBB" w:rsidRDefault="00727BBB" w:rsidP="006122C1">
                            <w:r>
                              <w:t>Text aligned right to left.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BB4E6A" id="_x0000_s1051" type="#_x0000_t202" style="position:absolute;margin-left:-17.25pt;margin-top:107.95pt;width:127pt;height:21.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">
                <v:textbox>
                  <w:txbxContent>
                    <w:p w:rsidR="00727BBB" w:rsidRDefault="00727BBB" w:rsidP="006122C1">
                      <w:r>
                        <w:t>Text aligned right to left.</w:t>
                      </w:r>
                    </w:p>
                  </w:txbxContent>
                </v:textbox>
              </v:shape>
            </w:pict>
          </mc:Fallback>
        </mc:AlternateContent>
      </w:r>
      <w:r w:rsidRPr="006122C1">
        <w:rPr>
          <w:noProof/>
          <w:lang w:eastAsia="en-GB"/>
        </w:rPr>
        <mc:AlternateContent>
          <mc:Choice Requires="wps">
            <w:drawing>
              <wp:anchor distT="0" distB="0" distL="114300" distR="114300" simplePos="0" relativeHeight="251704320" behindDoc="0" locked="0" layoutInCell="1" allowOverlap="1" wp14:anchorId="31245F62" wp14:editId="5B6BF759">
                <wp:simplePos x="0" y="0"/>
                <wp:positionH relativeFrom="column">
                  <wp:posOffset>206375</wp:posOffset>
                </wp:positionH>
                <wp:positionV relativeFrom="paragraph">
                  <wp:posOffset>988060</wp:posOffset>
                </wp:positionV>
                <wp:extent cx="684530" cy="499110"/>
                <wp:effectExtent l="12700" t="50800" r="45720" b="12065"/>
                <wp:wrapNone/>
                <wp:docPr id="50"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4530" cy="4991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AA8BF0" id="AutoShape 59" o:spid="_x0000_s1026" type="#_x0000_t32" style="position:absolute;margin-left:16.25pt;margin-top:77.8pt;width:53.9pt;height:39.3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">
                <v:stroke endarrow="block"/>
              </v:shape>
            </w:pict>
          </mc:Fallback>
        </mc:AlternateContent>
      </w:r>
      <w:r w:rsidRPr="006122C1">
        <w:rPr>
          <w:noProof/>
          <w:lang w:eastAsia="en-GB"/>
        </w:rPr>
        <mc:AlternateContent>
          <mc:Choice Requires="wps">
            <w:drawing>
              <wp:anchor distT="0" distB="0" distL="114300" distR="114300" simplePos="0" relativeHeight="251698176" behindDoc="0" locked="0" layoutInCell="1" allowOverlap="1" wp14:anchorId="463905F4" wp14:editId="14A6485F">
                <wp:simplePos x="0" y="0"/>
                <wp:positionH relativeFrom="column">
                  <wp:posOffset>3973830</wp:posOffset>
                </wp:positionH>
                <wp:positionV relativeFrom="paragraph">
                  <wp:posOffset>268605</wp:posOffset>
                </wp:positionV>
                <wp:extent cx="1000125" cy="304800"/>
                <wp:effectExtent l="38100" t="0" r="28575" b="76200"/>
                <wp:wrapNone/>
                <wp:docPr id="46"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0125"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5EDC2F" id="AutoShape 59" o:spid="_x0000_s1026" type="#_x0000_t32" style="position:absolute;margin-left:312.9pt;margin-top:21.15pt;width:78.75pt;height:24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">
                <v:stroke endarrow="block"/>
              </v:shape>
            </w:pict>
          </mc:Fallback>
        </mc:AlternateContent>
      </w:r>
      <w:r w:rsidRPr="006122C1">
        <w:rPr>
          <w:noProof/>
          <w:lang w:eastAsia="en-GB"/>
        </w:rPr>
        <mc:AlternateContent>
          <mc:Choice Requires="wps">
            <w:drawing>
              <wp:anchor distT="0" distB="0" distL="114300" distR="114300" simplePos="0" relativeHeight="251702272" behindDoc="0" locked="0" layoutInCell="1" allowOverlap="1" wp14:anchorId="2BC83CFD" wp14:editId="3BD881BD">
                <wp:simplePos x="0" y="0"/>
                <wp:positionH relativeFrom="column">
                  <wp:posOffset>5078730</wp:posOffset>
                </wp:positionH>
                <wp:positionV relativeFrom="paragraph">
                  <wp:posOffset>954405</wp:posOffset>
                </wp:positionV>
                <wp:extent cx="1243965" cy="561975"/>
                <wp:effectExtent l="0" t="0" r="13335" b="28575"/>
                <wp:wrapNone/>
                <wp:docPr id="49"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3965" cy="561975"/>
                        </a:xfrm>
                        <a:prstGeom prst="rect">
                          <a:avLst/>
                        </a:prstGeom>
                        <a:solidFill>
                          <a:srgbClr val="FFFFFF"/>
                        </a:solidFill>
                        <a:ln w="9525">
                          <a:solidFill>
                            <a:srgbClr val="000000"/>
                          </a:solidFill>
                          <a:miter lim="800000"/>
                          <a:headEnd/>
                          <a:tailEnd/>
                        </a:ln>
                      </wps:spPr>
                      <wps:txbx>
                        <w:txbxContent>
                          <w:p w:rsidR="00727BBB" w:rsidRDefault="00727BBB" w:rsidP="006122C1">
                            <w:r>
                              <w:t>Default / desired option selected by default.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C83CFD" id="_x0000_s1052" type="#_x0000_t202" style="position:absolute;margin-left:399.9pt;margin-top:75.15pt;width:97.95pt;height:4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">
                <v:textbox>
                  <w:txbxContent>
                    <w:p w:rsidR="00727BBB" w:rsidRDefault="00727BBB" w:rsidP="006122C1">
                      <w:r>
                        <w:t>Default / desired option selected by default.</w:t>
                      </w:r>
                    </w:p>
                  </w:txbxContent>
                </v:textbox>
              </v:shape>
            </w:pict>
          </mc:Fallback>
        </mc:AlternateContent>
      </w:r>
      <w:r w:rsidRPr="006122C1">
        <w:rPr>
          <w:noProof/>
          <w:lang w:eastAsia="en-GB"/>
        </w:rPr>
        <mc:AlternateContent>
          <mc:Choice Requires="wps">
            <w:drawing>
              <wp:anchor distT="0" distB="0" distL="114300" distR="114300" simplePos="0" relativeHeight="251701248" behindDoc="0" locked="0" layoutInCell="1" allowOverlap="1" wp14:anchorId="2641092A" wp14:editId="28094AEE">
                <wp:simplePos x="0" y="0"/>
                <wp:positionH relativeFrom="column">
                  <wp:posOffset>3116580</wp:posOffset>
                </wp:positionH>
                <wp:positionV relativeFrom="paragraph">
                  <wp:posOffset>915670</wp:posOffset>
                </wp:positionV>
                <wp:extent cx="2371725" cy="186690"/>
                <wp:effectExtent l="0" t="57150" r="28575" b="22860"/>
                <wp:wrapNone/>
                <wp:docPr id="48"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371725" cy="186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5F01E5" id="AutoShape 59" o:spid="_x0000_s1026" type="#_x0000_t32" style="position:absolute;margin-left:245.4pt;margin-top:72.1pt;width:186.75pt;height:14.7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">
                <v:stroke endarrow="block"/>
              </v:shape>
            </w:pict>
          </mc:Fallback>
        </mc:AlternateContent>
      </w:r>
      <w:r>
        <w:rPr>
          <w:noProof/>
          <w:lang w:eastAsia="en-GB"/>
        </w:rPr>
        <w:drawing>
          <wp:anchor distT="0" distB="0" distL="114300" distR="114300" simplePos="0" relativeHeight="251696128" behindDoc="1" locked="0" layoutInCell="1" allowOverlap="1">
            <wp:simplePos x="0" y="0"/>
            <wp:positionH relativeFrom="margin">
              <wp:posOffset>791210</wp:posOffset>
            </wp:positionH>
            <wp:positionV relativeFrom="paragraph">
              <wp:posOffset>201930</wp:posOffset>
            </wp:positionV>
            <wp:extent cx="4152900" cy="1352550"/>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455" t="322" r="455" b="76812"/>
                    <a:stretch/>
                  </pic:blipFill>
                  <pic:spPr bwMode="auto">
                    <a:xfrm>
                      <a:off x="0" y="0"/>
                      <a:ext cx="4152900" cy="1352550"/>
                    </a:xfrm>
                    <a:prstGeom prst="rect">
                      <a:avLst/>
                    </a:prstGeom>
                    <a:ln>
                      <a:noFill/>
                    </a:ln>
                    <a:extLst>
                      <a:ext uri="{53640926-AAD7-44D8-BBD7-CCE9431645EC}">
                        <a14:shadowObscured xmlns:a14="http://schemas.microsoft.com/office/drawing/2010/main"/>
                      </a:ext>
                    </a:extLst>
                  </pic:spPr>
                </pic:pic>
              </a:graphicData>
            </a:graphic>
          </wp:anchor>
        </w:drawing>
      </w:r>
    </w:p>
    <w:p w:rsidR="00FC33C5" w:rsidRDefault="00FC33C5" w:rsidP="00ED7324">
      <w:pPr>
        <w:pStyle w:val="NoSpacing"/>
        <w:rPr>
          <w:lang w:eastAsia="en-GB"/>
        </w:rPr>
      </w:pPr>
    </w:p>
    <w:p w:rsidR="00BB23AD" w:rsidRDefault="00FE3E8A" w:rsidP="00ED7324">
      <w:pPr>
        <w:pStyle w:val="Heading2"/>
      </w:pPr>
      <w:bookmarkStart w:id="23" w:name="_Toc71549274"/>
      <w:r>
        <w:t>T</w:t>
      </w:r>
      <w:r w:rsidR="00BB23AD">
        <w:t>oolbar</w:t>
      </w:r>
      <w:bookmarkEnd w:id="23"/>
    </w:p>
    <w:p w:rsidR="00941294" w:rsidRDefault="00941294" w:rsidP="00BB23AD">
      <w:pPr>
        <w:rPr>
          <w:lang w:eastAsia="en-GB"/>
        </w:rPr>
      </w:pPr>
      <w:r>
        <w:rPr>
          <w:lang w:eastAsia="en-GB"/>
        </w:rPr>
        <w:t>A toolbar should be used when appropriate to be used to navigate between multiple pages/windows within the application.</w:t>
      </w:r>
    </w:p>
    <w:p w:rsidR="00941294" w:rsidRDefault="00941294" w:rsidP="00BB23AD">
      <w:pPr>
        <w:rPr>
          <w:lang w:eastAsia="en-GB"/>
        </w:rPr>
      </w:pPr>
    </w:p>
    <w:p w:rsidR="00941294" w:rsidRDefault="00941294" w:rsidP="00BB23AD">
      <w:pPr>
        <w:rPr>
          <w:lang w:eastAsia="en-GB"/>
        </w:rPr>
      </w:pPr>
      <w:r>
        <w:rPr>
          <w:lang w:eastAsia="en-GB"/>
        </w:rPr>
        <w:t>When appropriate, the number of pages/windows should be kept to as few as possible.</w:t>
      </w:r>
    </w:p>
    <w:p w:rsidR="00941294" w:rsidRDefault="00941294" w:rsidP="00BB23AD">
      <w:pPr>
        <w:rPr>
          <w:lang w:eastAsia="en-GB"/>
        </w:rPr>
      </w:pPr>
    </w:p>
    <w:p w:rsidR="00941294" w:rsidRDefault="00941294" w:rsidP="00941294">
      <w:pPr>
        <w:rPr>
          <w:lang w:eastAsia="en-GB"/>
        </w:rPr>
      </w:pPr>
      <w:r>
        <w:rPr>
          <w:lang w:eastAsia="en-GB"/>
        </w:rPr>
        <w:t>Use of the blue background can be used to separate different information/buttons. The below example separates ‘Instrument Information &amp; Settings’ from the ‘Files &amp; Recorded Data’.</w:t>
      </w:r>
      <w:r w:rsidRPr="00941294">
        <w:rPr>
          <w:lang w:eastAsia="en-GB"/>
        </w:rPr>
        <w:t xml:space="preserve"> </w:t>
      </w:r>
    </w:p>
    <w:p w:rsidR="00941294" w:rsidRDefault="00941294" w:rsidP="00941294">
      <w:pPr>
        <w:rPr>
          <w:lang w:eastAsia="en-GB"/>
        </w:rPr>
      </w:pPr>
    </w:p>
    <w:p w:rsidR="00941294" w:rsidRDefault="00941294" w:rsidP="00941294">
      <w:pPr>
        <w:rPr>
          <w:lang w:eastAsia="en-GB"/>
        </w:rPr>
      </w:pPr>
      <w:r>
        <w:rPr>
          <w:lang w:eastAsia="en-GB"/>
        </w:rPr>
        <w:t>There must be a minimum margin/gap of 8px between multiple buttons.</w:t>
      </w:r>
    </w:p>
    <w:p w:rsidR="00941294" w:rsidRDefault="00941294" w:rsidP="00941294">
      <w:pPr>
        <w:rPr>
          <w:lang w:eastAsia="en-GB"/>
        </w:rPr>
      </w:pPr>
    </w:p>
    <w:p w:rsidR="00941294" w:rsidRDefault="00941294" w:rsidP="00BB23AD">
      <w:pPr>
        <w:rPr>
          <w:lang w:eastAsia="en-GB"/>
        </w:rPr>
      </w:pPr>
      <w:r>
        <w:rPr>
          <w:lang w:eastAsia="en-GB"/>
        </w:rPr>
        <w:t>Icons and buttons on the toolbar must follow the same guidelines as ‘5.2 Buttons’.</w:t>
      </w:r>
    </w:p>
    <w:p w:rsidR="00941294" w:rsidRDefault="00941294" w:rsidP="00BB23AD">
      <w:pPr>
        <w:rPr>
          <w:lang w:eastAsia="en-GB"/>
        </w:rPr>
      </w:pPr>
    </w:p>
    <w:p w:rsidR="00BB23AD" w:rsidRDefault="00570D8C" w:rsidP="00BB23AD">
      <w:pPr>
        <w:rPr>
          <w:lang w:eastAsia="en-GB"/>
        </w:rPr>
      </w:pPr>
      <w:r w:rsidRPr="00570D8C">
        <w:rPr>
          <w:noProof/>
          <w:lang w:eastAsia="en-GB"/>
        </w:rPr>
        <mc:AlternateContent>
          <mc:Choice Requires="wps">
            <w:drawing>
              <wp:anchor distT="0" distB="0" distL="114300" distR="114300" simplePos="0" relativeHeight="251680768" behindDoc="0" locked="0" layoutInCell="1" allowOverlap="1" wp14:anchorId="595D12A3" wp14:editId="62A0E55C">
                <wp:simplePos x="0" y="0"/>
                <wp:positionH relativeFrom="column">
                  <wp:posOffset>134811</wp:posOffset>
                </wp:positionH>
                <wp:positionV relativeFrom="paragraph">
                  <wp:posOffset>65479</wp:posOffset>
                </wp:positionV>
                <wp:extent cx="2275367" cy="414670"/>
                <wp:effectExtent l="0" t="0" r="10795" b="23495"/>
                <wp:wrapNone/>
                <wp:docPr id="44"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367" cy="414670"/>
                        </a:xfrm>
                        <a:prstGeom prst="rect">
                          <a:avLst/>
                        </a:prstGeom>
                        <a:solidFill>
                          <a:srgbClr val="FFFFFF"/>
                        </a:solidFill>
                        <a:ln w="9525">
                          <a:solidFill>
                            <a:srgbClr val="000000"/>
                          </a:solidFill>
                          <a:miter lim="800000"/>
                          <a:headEnd/>
                          <a:tailEnd/>
                        </a:ln>
                      </wps:spPr>
                      <wps:txbx>
                        <w:txbxContent>
                          <w:p w:rsidR="00727BBB" w:rsidRDefault="00727BBB" w:rsidP="00570D8C">
                            <w:r>
                              <w:t>The first button, navigates to the initially focused page (home button).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5D12A3" id="_x0000_s1053" type="#_x0000_t202" style="position:absolute;margin-left:10.6pt;margin-top:5.15pt;width:179.15pt;height:32.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">
                <v:textbox>
                  <w:txbxContent>
                    <w:p w:rsidR="00727BBB" w:rsidRDefault="00727BBB" w:rsidP="00570D8C">
                      <w:r>
                        <w:t>The first button, navigates to the initially focused page (home button).</w:t>
                      </w:r>
                    </w:p>
                  </w:txbxContent>
                </v:textbox>
              </v:shape>
            </w:pict>
          </mc:Fallback>
        </mc:AlternateContent>
      </w:r>
    </w:p>
    <w:p w:rsidR="00570D8C" w:rsidRDefault="00570D8C" w:rsidP="00BB23AD">
      <w:pPr>
        <w:rPr>
          <w:lang w:eastAsia="en-GB"/>
        </w:rPr>
      </w:pPr>
      <w:r w:rsidRPr="00570D8C">
        <w:rPr>
          <w:noProof/>
          <w:lang w:eastAsia="en-GB"/>
        </w:rPr>
        <mc:AlternateContent>
          <mc:Choice Requires="wps">
            <w:drawing>
              <wp:anchor distT="0" distB="0" distL="114300" distR="114300" simplePos="0" relativeHeight="251679744" behindDoc="0" locked="0" layoutInCell="1" allowOverlap="1" wp14:anchorId="4D300C22" wp14:editId="474E63EB">
                <wp:simplePos x="0" y="0"/>
                <wp:positionH relativeFrom="column">
                  <wp:posOffset>209240</wp:posOffset>
                </wp:positionH>
                <wp:positionV relativeFrom="paragraph">
                  <wp:posOffset>77986</wp:posOffset>
                </wp:positionV>
                <wp:extent cx="340242" cy="755842"/>
                <wp:effectExtent l="38100" t="0" r="22225" b="63500"/>
                <wp:wrapNone/>
                <wp:docPr id="43"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0242" cy="7558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F2DEC4" id="AutoShape 59" o:spid="_x0000_s1026" type="#_x0000_t32" style="position:absolute;margin-left:16.5pt;margin-top:6.15pt;width:26.8pt;height:59.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">
                <v:stroke endarrow="block"/>
              </v:shape>
            </w:pict>
          </mc:Fallback>
        </mc:AlternateContent>
      </w:r>
    </w:p>
    <w:p w:rsidR="00570D8C" w:rsidRDefault="00570D8C" w:rsidP="00BB23AD">
      <w:pPr>
        <w:rPr>
          <w:lang w:eastAsia="en-GB"/>
        </w:rPr>
      </w:pPr>
      <w:r w:rsidRPr="00570D8C">
        <w:rPr>
          <w:noProof/>
          <w:lang w:eastAsia="en-GB"/>
        </w:rPr>
        <mc:AlternateContent>
          <mc:Choice Requires="wps">
            <w:drawing>
              <wp:anchor distT="0" distB="0" distL="114300" distR="114300" simplePos="0" relativeHeight="251683840" behindDoc="0" locked="0" layoutInCell="1" allowOverlap="1" wp14:anchorId="625FE8CF" wp14:editId="14734025">
                <wp:simplePos x="0" y="0"/>
                <wp:positionH relativeFrom="column">
                  <wp:posOffset>3388375</wp:posOffset>
                </wp:positionH>
                <wp:positionV relativeFrom="paragraph">
                  <wp:posOffset>7294</wp:posOffset>
                </wp:positionV>
                <wp:extent cx="1722474" cy="265519"/>
                <wp:effectExtent l="0" t="0" r="11430" b="20320"/>
                <wp:wrapNone/>
                <wp:docPr id="5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474" cy="265519"/>
                        </a:xfrm>
                        <a:prstGeom prst="rect">
                          <a:avLst/>
                        </a:prstGeom>
                        <a:solidFill>
                          <a:srgbClr val="FFFFFF"/>
                        </a:solidFill>
                        <a:ln w="9525">
                          <a:solidFill>
                            <a:srgbClr val="000000"/>
                          </a:solidFill>
                          <a:miter lim="800000"/>
                          <a:headEnd/>
                          <a:tailEnd/>
                        </a:ln>
                      </wps:spPr>
                      <wps:txbx>
                        <w:txbxContent>
                          <w:p w:rsidR="00727BBB" w:rsidRDefault="00727BBB" w:rsidP="00570D8C">
                            <w:r>
                              <w:t>Standardised icons used.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5FE8CF" id="_x0000_s1054" type="#_x0000_t202" style="position:absolute;margin-left:266.8pt;margin-top:.55pt;width:135.65pt;height:20.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">
                <v:textbox>
                  <w:txbxContent>
                    <w:p w:rsidR="00727BBB" w:rsidRDefault="00727BBB" w:rsidP="00570D8C">
                      <w:r>
                        <w:t>Standardised icons used.</w:t>
                      </w:r>
                    </w:p>
                  </w:txbxContent>
                </v:textbox>
              </v:shape>
            </w:pict>
          </mc:Fallback>
        </mc:AlternateContent>
      </w:r>
      <w:r w:rsidRPr="00570D8C">
        <w:rPr>
          <w:noProof/>
          <w:lang w:eastAsia="en-GB"/>
        </w:rPr>
        <mc:AlternateContent>
          <mc:Choice Requires="wps">
            <w:drawing>
              <wp:anchor distT="0" distB="0" distL="114300" distR="114300" simplePos="0" relativeHeight="251682816" behindDoc="0" locked="0" layoutInCell="1" allowOverlap="1" wp14:anchorId="5D2375F8" wp14:editId="34718C47">
                <wp:simplePos x="0" y="0"/>
                <wp:positionH relativeFrom="column">
                  <wp:posOffset>3462804</wp:posOffset>
                </wp:positionH>
                <wp:positionV relativeFrom="paragraph">
                  <wp:posOffset>16717</wp:posOffset>
                </wp:positionV>
                <wp:extent cx="340242" cy="628532"/>
                <wp:effectExtent l="38100" t="0" r="22225" b="57785"/>
                <wp:wrapNone/>
                <wp:docPr id="5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0242" cy="6285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7862E5" id="AutoShape 59" o:spid="_x0000_s1026" type="#_x0000_t32" style="position:absolute;margin-left:272.65pt;margin-top:1.3pt;width:26.8pt;height:49.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">
                <v:stroke endarrow="block"/>
              </v:shape>
            </w:pict>
          </mc:Fallback>
        </mc:AlternateContent>
      </w:r>
    </w:p>
    <w:p w:rsidR="00570D8C" w:rsidRDefault="00570D8C" w:rsidP="00BB23AD">
      <w:pPr>
        <w:rPr>
          <w:lang w:eastAsia="en-GB"/>
        </w:rPr>
      </w:pPr>
    </w:p>
    <w:p w:rsidR="00570D8C" w:rsidRDefault="00570D8C" w:rsidP="00BB23AD">
      <w:pPr>
        <w:rPr>
          <w:lang w:eastAsia="en-GB"/>
        </w:rPr>
      </w:pPr>
    </w:p>
    <w:p w:rsidR="00570D8C" w:rsidRDefault="00570D8C" w:rsidP="00BB23AD">
      <w:pPr>
        <w:rPr>
          <w:lang w:eastAsia="en-GB"/>
        </w:rPr>
      </w:pPr>
      <w:r w:rsidRPr="00570D8C">
        <w:rPr>
          <w:noProof/>
          <w:lang w:eastAsia="en-GB"/>
        </w:rPr>
        <mc:AlternateContent>
          <mc:Choice Requires="wps">
            <w:drawing>
              <wp:anchor distT="0" distB="0" distL="114300" distR="114300" simplePos="0" relativeHeight="251676672" behindDoc="0" locked="0" layoutInCell="1" allowOverlap="1" wp14:anchorId="7B011BE8" wp14:editId="74989295">
                <wp:simplePos x="0" y="0"/>
                <wp:positionH relativeFrom="column">
                  <wp:posOffset>3441538</wp:posOffset>
                </wp:positionH>
                <wp:positionV relativeFrom="paragraph">
                  <wp:posOffset>579237</wp:posOffset>
                </wp:positionV>
                <wp:extent cx="765544" cy="626391"/>
                <wp:effectExtent l="0" t="38100" r="53975" b="21590"/>
                <wp:wrapNone/>
                <wp:docPr id="4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5544" cy="62639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7233FE" id="AutoShape 59" o:spid="_x0000_s1026" type="#_x0000_t32" style="position:absolute;margin-left:271pt;margin-top:45.6pt;width:60.3pt;height:49.3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">
                <v:stroke endarrow="block"/>
              </v:shape>
            </w:pict>
          </mc:Fallback>
        </mc:AlternateContent>
      </w:r>
      <w:r w:rsidRPr="00570D8C">
        <w:rPr>
          <w:noProof/>
          <w:lang w:eastAsia="en-GB"/>
        </w:rPr>
        <mc:AlternateContent>
          <mc:Choice Requires="wps">
            <w:drawing>
              <wp:anchor distT="0" distB="0" distL="114300" distR="114300" simplePos="0" relativeHeight="251673600" behindDoc="0" locked="0" layoutInCell="1" allowOverlap="1" wp14:anchorId="1B66D554" wp14:editId="5312A8D1">
                <wp:simplePos x="0" y="0"/>
                <wp:positionH relativeFrom="column">
                  <wp:posOffset>421891</wp:posOffset>
                </wp:positionH>
                <wp:positionV relativeFrom="paragraph">
                  <wp:posOffset>579238</wp:posOffset>
                </wp:positionV>
                <wp:extent cx="584791" cy="520375"/>
                <wp:effectExtent l="0" t="38100" r="63500" b="32385"/>
                <wp:wrapNone/>
                <wp:docPr id="38"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4791" cy="520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8E751A" id="AutoShape 59" o:spid="_x0000_s1026" type="#_x0000_t32" style="position:absolute;margin-left:33.2pt;margin-top:45.6pt;width:46.05pt;height:40.9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">
                <v:stroke endarrow="block"/>
              </v:shape>
            </w:pict>
          </mc:Fallback>
        </mc:AlternateContent>
      </w:r>
      <w:r>
        <w:rPr>
          <w:noProof/>
          <w:lang w:eastAsia="en-GB"/>
        </w:rPr>
        <w:drawing>
          <wp:inline distT="0" distB="0" distL="0" distR="0" wp14:anchorId="18923DA3" wp14:editId="3D53675D">
            <wp:extent cx="6191885" cy="63309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1885" cy="633095"/>
                    </a:xfrm>
                    <a:prstGeom prst="rect">
                      <a:avLst/>
                    </a:prstGeom>
                  </pic:spPr>
                </pic:pic>
              </a:graphicData>
            </a:graphic>
          </wp:inline>
        </w:drawing>
      </w:r>
    </w:p>
    <w:p w:rsidR="00570D8C" w:rsidRDefault="00570D8C" w:rsidP="00BB23AD">
      <w:pPr>
        <w:rPr>
          <w:lang w:eastAsia="en-GB"/>
        </w:rPr>
      </w:pPr>
    </w:p>
    <w:p w:rsidR="00570D8C" w:rsidRDefault="00570D8C" w:rsidP="00BB23AD">
      <w:pPr>
        <w:rPr>
          <w:lang w:eastAsia="en-GB"/>
        </w:rPr>
      </w:pPr>
    </w:p>
    <w:p w:rsidR="00BB23AD" w:rsidRDefault="00570D8C" w:rsidP="000D4C89">
      <w:pPr>
        <w:pBdr>
          <w:bottom w:val="single" w:sz="12" w:space="1" w:color="auto"/>
        </w:pBdr>
        <w:rPr>
          <w:lang w:eastAsia="en-GB"/>
        </w:rPr>
      </w:pPr>
      <w:r w:rsidRPr="00570D8C">
        <w:rPr>
          <w:noProof/>
          <w:lang w:eastAsia="en-GB"/>
        </w:rPr>
        <mc:AlternateContent>
          <mc:Choice Requires="wps">
            <w:drawing>
              <wp:anchor distT="0" distB="0" distL="114300" distR="114300" simplePos="0" relativeHeight="251677696" behindDoc="0" locked="0" layoutInCell="1" allowOverlap="1" wp14:anchorId="50BCCE7D" wp14:editId="764A8459">
                <wp:simplePos x="0" y="0"/>
                <wp:positionH relativeFrom="column">
                  <wp:posOffset>3026868</wp:posOffset>
                </wp:positionH>
                <wp:positionV relativeFrom="paragraph">
                  <wp:posOffset>15550</wp:posOffset>
                </wp:positionV>
                <wp:extent cx="2296632" cy="520981"/>
                <wp:effectExtent l="0" t="0" r="27940" b="12700"/>
                <wp:wrapNone/>
                <wp:docPr id="4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6632" cy="520981"/>
                        </a:xfrm>
                        <a:prstGeom prst="rect">
                          <a:avLst/>
                        </a:prstGeom>
                        <a:solidFill>
                          <a:srgbClr val="FFFFFF"/>
                        </a:solidFill>
                        <a:ln w="9525">
                          <a:solidFill>
                            <a:srgbClr val="000000"/>
                          </a:solidFill>
                          <a:miter lim="800000"/>
                          <a:headEnd/>
                          <a:tailEnd/>
                        </a:ln>
                      </wps:spPr>
                      <wps:txbx>
                        <w:txbxContent>
                          <w:p w:rsidR="00727BBB" w:rsidRDefault="00727BBB" w:rsidP="00570D8C">
                            <w:r>
                              <w:t>Blue background used to separate information. Instrument info on the right &amp; software info on the left.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CCE7D" id="_x0000_s1055" type="#_x0000_t202" style="position:absolute;margin-left:238.35pt;margin-top:1.2pt;width:180.85pt;height:4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">
                <v:textbox>
                  <w:txbxContent>
                    <w:p w:rsidR="00727BBB" w:rsidRDefault="00727BBB" w:rsidP="00570D8C">
                      <w:r>
                        <w:t>Blue background used to separate information. Instrument info on the right &amp; software info on the left.</w:t>
                      </w:r>
                    </w:p>
                  </w:txbxContent>
                </v:textbox>
              </v:shape>
            </w:pict>
          </mc:Fallback>
        </mc:AlternateContent>
      </w:r>
      <w:r w:rsidRPr="00570D8C">
        <w:rPr>
          <w:noProof/>
          <w:lang w:eastAsia="en-GB"/>
        </w:rPr>
        <mc:AlternateContent>
          <mc:Choice Requires="wps">
            <w:drawing>
              <wp:anchor distT="0" distB="0" distL="114300" distR="114300" simplePos="0" relativeHeight="251674624" behindDoc="0" locked="0" layoutInCell="1" allowOverlap="1" wp14:anchorId="63425579" wp14:editId="02D5ECAF">
                <wp:simplePos x="0" y="0"/>
                <wp:positionH relativeFrom="column">
                  <wp:posOffset>7221</wp:posOffset>
                </wp:positionH>
                <wp:positionV relativeFrom="paragraph">
                  <wp:posOffset>58080</wp:posOffset>
                </wp:positionV>
                <wp:extent cx="1244010" cy="414670"/>
                <wp:effectExtent l="0" t="0" r="13335" b="23495"/>
                <wp:wrapNone/>
                <wp:docPr id="39"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010" cy="414670"/>
                        </a:xfrm>
                        <a:prstGeom prst="rect">
                          <a:avLst/>
                        </a:prstGeom>
                        <a:solidFill>
                          <a:srgbClr val="FFFFFF"/>
                        </a:solidFill>
                        <a:ln w="9525">
                          <a:solidFill>
                            <a:srgbClr val="000000"/>
                          </a:solidFill>
                          <a:miter lim="800000"/>
                          <a:headEnd/>
                          <a:tailEnd/>
                        </a:ln>
                      </wps:spPr>
                      <wps:txbx>
                        <w:txbxContent>
                          <w:p w:rsidR="00727BBB" w:rsidRDefault="00727BBB" w:rsidP="00570D8C">
                            <w:r>
                              <w:t>Equal spacing between buttons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425579" id="_x0000_s1056" type="#_x0000_t202" style="position:absolute;margin-left:.55pt;margin-top:4.55pt;width:97.95pt;height:3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">
                <v:textbox>
                  <w:txbxContent>
                    <w:p w:rsidR="00727BBB" w:rsidRDefault="00727BBB" w:rsidP="00570D8C">
                      <w:r>
                        <w:t>Equal spacing between buttons</w:t>
                      </w:r>
                    </w:p>
                  </w:txbxContent>
                </v:textbox>
              </v:shape>
            </w:pict>
          </mc:Fallback>
        </mc:AlternateContent>
      </w:r>
    </w:p>
    <w:p w:rsidR="00570D8C" w:rsidRDefault="00570D8C" w:rsidP="000D4C89">
      <w:pPr>
        <w:pBdr>
          <w:bottom w:val="single" w:sz="12" w:space="1" w:color="auto"/>
        </w:pBdr>
        <w:rPr>
          <w:lang w:eastAsia="en-GB"/>
        </w:rPr>
      </w:pPr>
    </w:p>
    <w:p w:rsidR="00570D8C" w:rsidRDefault="00570D8C" w:rsidP="000D4C89">
      <w:pPr>
        <w:pBdr>
          <w:bottom w:val="single" w:sz="12" w:space="1" w:color="auto"/>
        </w:pBdr>
        <w:rPr>
          <w:lang w:eastAsia="en-GB"/>
        </w:rPr>
      </w:pPr>
    </w:p>
    <w:p w:rsidR="00BB23AD" w:rsidRDefault="00BB23AD" w:rsidP="000D4C89">
      <w:pPr>
        <w:pBdr>
          <w:bottom w:val="single" w:sz="12" w:space="1" w:color="auto"/>
        </w:pBdr>
        <w:rPr>
          <w:lang w:eastAsia="en-GB"/>
        </w:rPr>
      </w:pPr>
    </w:p>
    <w:p w:rsidR="00340DB7" w:rsidRDefault="00340DB7" w:rsidP="000D4C89">
      <w:pPr>
        <w:pBdr>
          <w:bottom w:val="single" w:sz="12" w:space="1" w:color="auto"/>
        </w:pBdr>
        <w:rPr>
          <w:lang w:eastAsia="en-GB"/>
        </w:rPr>
      </w:pPr>
    </w:p>
    <w:p w:rsidR="000D4C89" w:rsidRDefault="000D4C89" w:rsidP="000D4C89">
      <w:pPr>
        <w:rPr>
          <w:lang w:eastAsia="en-GB"/>
        </w:rPr>
      </w:pPr>
    </w:p>
    <w:p w:rsidR="000D4C89" w:rsidRDefault="000D4C89" w:rsidP="003A51F2">
      <w:pPr>
        <w:spacing w:before="60" w:after="60"/>
      </w:pPr>
    </w:p>
    <w:p w:rsidR="00426FDE" w:rsidRDefault="00426FDE" w:rsidP="00426FDE">
      <w:pPr>
        <w:pStyle w:val="Heading1"/>
      </w:pPr>
      <w:bookmarkStart w:id="24" w:name="_Toc71549275"/>
      <w:r>
        <w:t>Error</w:t>
      </w:r>
      <w:r w:rsidR="00340DB7">
        <w:t xml:space="preserve"> Handling &amp; Checking</w:t>
      </w:r>
      <w:bookmarkEnd w:id="24"/>
    </w:p>
    <w:p w:rsidR="00B048D8" w:rsidRDefault="00B048D8" w:rsidP="00B048D8">
      <w:pPr>
        <w:rPr>
          <w:lang w:eastAsia="en-GB"/>
        </w:rPr>
      </w:pPr>
      <w:r>
        <w:rPr>
          <w:lang w:eastAsia="en-GB"/>
        </w:rPr>
        <w:t xml:space="preserve">Format, range checking, invalid characters, etc. </w:t>
      </w:r>
      <w:r w:rsidR="00B9199F">
        <w:rPr>
          <w:lang w:eastAsia="en-GB"/>
        </w:rPr>
        <w:t xml:space="preserve">must </w:t>
      </w:r>
      <w:r>
        <w:rPr>
          <w:lang w:eastAsia="en-GB"/>
        </w:rPr>
        <w:t>be validated when the input field loses focus (on leave</w:t>
      </w:r>
      <w:r w:rsidR="007D4364">
        <w:rPr>
          <w:lang w:eastAsia="en-GB"/>
        </w:rPr>
        <w:t xml:space="preserve"> of the element</w:t>
      </w:r>
      <w:r>
        <w:rPr>
          <w:lang w:eastAsia="en-GB"/>
        </w:rPr>
        <w:t>).</w:t>
      </w:r>
    </w:p>
    <w:p w:rsidR="00B048D8" w:rsidRDefault="00B048D8" w:rsidP="00A87C6D"/>
    <w:p w:rsidR="00A87C6D" w:rsidRDefault="00426FDE" w:rsidP="00A87C6D">
      <w:r>
        <w:t>On the event that data in an</w:t>
      </w:r>
      <w:r w:rsidR="00785EFB">
        <w:t xml:space="preserve"> entry field</w:t>
      </w:r>
      <w:r>
        <w:t xml:space="preserve"> has been entered incorrectly, or an invalid input is made.</w:t>
      </w:r>
      <w:r w:rsidR="00785EFB">
        <w:t xml:space="preserve"> </w:t>
      </w:r>
      <w:r>
        <w:t>T</w:t>
      </w:r>
      <w:r w:rsidR="00785EFB">
        <w:t xml:space="preserve">he </w:t>
      </w:r>
      <w:r>
        <w:t xml:space="preserve">border of the </w:t>
      </w:r>
      <w:r w:rsidR="00785EFB">
        <w:t xml:space="preserve">entry field </w:t>
      </w:r>
      <w:r w:rsidR="00B9199F">
        <w:rPr>
          <w:lang w:eastAsia="en-GB"/>
        </w:rPr>
        <w:t xml:space="preserve">must </w:t>
      </w:r>
      <w:r w:rsidR="00785EFB">
        <w:t>turn to red. Underneath the entry field an</w:t>
      </w:r>
      <w:r>
        <w:t xml:space="preserve"> appropriate and detailed</w:t>
      </w:r>
      <w:r w:rsidR="00785EFB">
        <w:t xml:space="preserve"> error message </w:t>
      </w:r>
      <w:r w:rsidR="00B9199F">
        <w:rPr>
          <w:lang w:eastAsia="en-GB"/>
        </w:rPr>
        <w:t xml:space="preserve">must </w:t>
      </w:r>
      <w:r w:rsidR="00785EFB">
        <w:t>be made visible that informs the user why there is an error and how to fix it.</w:t>
      </w:r>
    </w:p>
    <w:p w:rsidR="00426FDE" w:rsidRDefault="00426FDE" w:rsidP="00A87C6D"/>
    <w:p w:rsidR="00426FDE" w:rsidRDefault="00426FDE" w:rsidP="00A87C6D">
      <w:r>
        <w:t xml:space="preserve">If an error does occur the form </w:t>
      </w:r>
      <w:r w:rsidR="00AC75E8">
        <w:t xml:space="preserve">must </w:t>
      </w:r>
      <w:r>
        <w:t>adjust so that the error is visible to the user. For example, on a panel with a scroll bar, scroll the panel to the position of the first error.</w:t>
      </w:r>
    </w:p>
    <w:p w:rsidR="00426FDE" w:rsidRDefault="00426FDE" w:rsidP="00A87C6D"/>
    <w:p w:rsidR="003C0F77" w:rsidRDefault="00426FDE" w:rsidP="003C0F77">
      <w:pPr>
        <w:rPr>
          <w:lang w:eastAsia="en-GB"/>
        </w:rPr>
      </w:pPr>
      <w:r>
        <w:t>The error message displayed should inform the user on the minimum and maximum values that could be entered in the input box, the maximum number of characters, if the information is required (therefore not an empty field), etc.</w:t>
      </w:r>
      <w:r w:rsidR="003C0F77" w:rsidRPr="003C0F77">
        <w:rPr>
          <w:lang w:eastAsia="en-GB"/>
        </w:rPr>
        <w:t xml:space="preserve"> </w:t>
      </w:r>
    </w:p>
    <w:p w:rsidR="00C145AD" w:rsidRDefault="00C145AD" w:rsidP="003C0F77">
      <w:pPr>
        <w:rPr>
          <w:lang w:eastAsia="en-GB"/>
        </w:rPr>
      </w:pPr>
    </w:p>
    <w:p w:rsidR="00941294" w:rsidRDefault="00C145AD" w:rsidP="003C0F77">
      <w:pPr>
        <w:rPr>
          <w:lang w:eastAsia="en-GB"/>
        </w:rPr>
      </w:pPr>
      <w:r>
        <w:rPr>
          <w:lang w:eastAsia="en-GB"/>
        </w:rPr>
        <w:t>An exception to these rules will be when multiple parameters relate to each other, if all values are valid but do not match or follow different formats, all parameters should be marked as a potential error as it is unclear which parameter is at fault.</w:t>
      </w:r>
    </w:p>
    <w:p w:rsidR="00941294" w:rsidRDefault="00941294" w:rsidP="003C0F77">
      <w:pPr>
        <w:rPr>
          <w:lang w:eastAsia="en-GB"/>
        </w:rPr>
      </w:pPr>
    </w:p>
    <w:p w:rsidR="00C145AD" w:rsidRDefault="00C145AD" w:rsidP="003C0F77">
      <w:pPr>
        <w:rPr>
          <w:lang w:eastAsia="en-GB"/>
        </w:rPr>
      </w:pPr>
    </w:p>
    <w:p w:rsidR="005D25CC" w:rsidRDefault="00F5579D" w:rsidP="003C0F77">
      <w:pPr>
        <w:rPr>
          <w:lang w:eastAsia="en-GB"/>
        </w:rPr>
      </w:pPr>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3207385</wp:posOffset>
                </wp:positionH>
                <wp:positionV relativeFrom="paragraph">
                  <wp:posOffset>-33020</wp:posOffset>
                </wp:positionV>
                <wp:extent cx="2162175" cy="265430"/>
                <wp:effectExtent l="5080" t="10160" r="13970" b="10160"/>
                <wp:wrapNone/>
                <wp:docPr id="7"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265430"/>
                        </a:xfrm>
                        <a:prstGeom prst="rect">
                          <a:avLst/>
                        </a:prstGeom>
                        <a:solidFill>
                          <a:srgbClr val="FFFFFF"/>
                        </a:solidFill>
                        <a:ln w="9525">
                          <a:solidFill>
                            <a:srgbClr val="000000"/>
                          </a:solidFill>
                          <a:miter lim="800000"/>
                          <a:headEnd/>
                          <a:tailEnd/>
                        </a:ln>
                      </wps:spPr>
                      <wps:txbx>
                        <w:txbxContent>
                          <w:p w:rsidR="00727BBB" w:rsidRDefault="00727BBB" w:rsidP="00B80966">
                            <w:r>
                              <w:t>Inform the user of required fields.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57" type="#_x0000_t202" style="position:absolute;margin-left:252.55pt;margin-top:-2.6pt;width:170.25pt;height:2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">
                <v:textbox>
                  <w:txbxContent>
                    <w:p w:rsidR="00727BBB" w:rsidRDefault="00727BBB" w:rsidP="00B80966">
                      <w:r>
                        <w:t>Inform the user of required fields.</w:t>
                      </w:r>
                    </w:p>
                  </w:txbxContent>
                </v:textbox>
              </v:shape>
            </w:pict>
          </mc:Fallback>
        </mc:AlternateContent>
      </w:r>
    </w:p>
    <w:p w:rsidR="00C816E4" w:rsidRDefault="00F5579D" w:rsidP="003C0F77">
      <w:pPr>
        <w:rPr>
          <w:lang w:eastAsia="en-GB"/>
        </w:rPr>
      </w:pPr>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4806315</wp:posOffset>
                </wp:positionH>
                <wp:positionV relativeFrom="paragraph">
                  <wp:posOffset>86360</wp:posOffset>
                </wp:positionV>
                <wp:extent cx="645795" cy="234315"/>
                <wp:effectExtent l="13335" t="8890" r="36195" b="61595"/>
                <wp:wrapNone/>
                <wp:docPr id="6"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795" cy="234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305C03" id="AutoShape 68" o:spid="_x0000_s1026" type="#_x0000_t32" style="position:absolute;margin-left:378.45pt;margin-top:6.8pt;width:50.85pt;height:1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">
                <v:stroke endarrow="block"/>
              </v:shape>
            </w:pict>
          </mc:Fallback>
        </mc:AlternateContent>
      </w:r>
      <w:r>
        <w:rPr>
          <w:noProof/>
          <w:lang w:eastAsia="en-GB"/>
        </w:rPr>
        <mc:AlternateContent>
          <mc:Choice Requires="wps">
            <w:drawing>
              <wp:anchor distT="0" distB="0" distL="114300" distR="114300" simplePos="0" relativeHeight="251650048" behindDoc="0" locked="0" layoutInCell="1" allowOverlap="1">
                <wp:simplePos x="0" y="0"/>
                <wp:positionH relativeFrom="column">
                  <wp:posOffset>4274185</wp:posOffset>
                </wp:positionH>
                <wp:positionV relativeFrom="paragraph">
                  <wp:posOffset>845820</wp:posOffset>
                </wp:positionV>
                <wp:extent cx="1229995" cy="532130"/>
                <wp:effectExtent l="33655" t="53975" r="12700" b="13970"/>
                <wp:wrapNone/>
                <wp:docPr id="5"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29995" cy="532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F9D06D" id="AutoShape 36" o:spid="_x0000_s1026" type="#_x0000_t32" style="position:absolute;margin-left:336.55pt;margin-top:66.6pt;width:96.85pt;height:41.9pt;flip:x 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">
                <v:stroke endarrow="block"/>
              </v:shape>
            </w:pict>
          </mc:Fallback>
        </mc:AlternateContent>
      </w:r>
      <w:r>
        <w:rPr>
          <w:noProof/>
          <w:lang w:eastAsia="en-GB"/>
        </w:rPr>
        <mc:AlternateContent>
          <mc:Choice Requires="wps">
            <w:drawing>
              <wp:anchor distT="0" distB="0" distL="114300" distR="114300" simplePos="0" relativeHeight="251648000" behindDoc="0" locked="0" layoutInCell="1" allowOverlap="1">
                <wp:simplePos x="0" y="0"/>
                <wp:positionH relativeFrom="column">
                  <wp:posOffset>485775</wp:posOffset>
                </wp:positionH>
                <wp:positionV relativeFrom="paragraph">
                  <wp:posOffset>814070</wp:posOffset>
                </wp:positionV>
                <wp:extent cx="1510665" cy="563880"/>
                <wp:effectExtent l="7620" t="60325" r="34290" b="13970"/>
                <wp:wrapNone/>
                <wp:docPr id="4"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10665" cy="563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6FA63D" id="AutoShape 34" o:spid="_x0000_s1026" type="#_x0000_t32" style="position:absolute;margin-left:38.25pt;margin-top:64.1pt;width:118.95pt;height:44.4pt;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">
                <v:stroke endarrow="block"/>
              </v:shape>
            </w:pict>
          </mc:Fallback>
        </mc:AlternateContent>
      </w:r>
      <w:r>
        <w:rPr>
          <w:noProof/>
          <w:lang w:eastAsia="en-GB"/>
        </w:rPr>
        <w:drawing>
          <wp:anchor distT="0" distB="0" distL="114300" distR="114300" simplePos="0" relativeHeight="251645952" behindDoc="0" locked="0" layoutInCell="1" allowOverlap="1">
            <wp:simplePos x="0" y="0"/>
            <wp:positionH relativeFrom="column">
              <wp:posOffset>758190</wp:posOffset>
            </wp:positionH>
            <wp:positionV relativeFrom="paragraph">
              <wp:posOffset>190500</wp:posOffset>
            </wp:positionV>
            <wp:extent cx="4944745" cy="1050925"/>
            <wp:effectExtent l="0" t="0" r="0" b="0"/>
            <wp:wrapTopAndBottom/>
            <wp:docPr id="32" name="Picture 32" descr="Cap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pture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4745" cy="1050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16E4" w:rsidRDefault="00F5579D" w:rsidP="003C0F77">
      <w:pPr>
        <w:rPr>
          <w:lang w:eastAsia="en-GB"/>
        </w:rPr>
      </w:pPr>
      <w:r>
        <w:rPr>
          <w:noProof/>
          <w:lang w:eastAsia="en-GB"/>
        </w:rPr>
        <mc:AlternateContent>
          <mc:Choice Requires="wps">
            <w:drawing>
              <wp:anchor distT="0" distB="0" distL="114300" distR="114300" simplePos="0" relativeHeight="251649024" behindDoc="0" locked="0" layoutInCell="1" allowOverlap="1">
                <wp:simplePos x="0" y="0"/>
                <wp:positionH relativeFrom="column">
                  <wp:posOffset>6985</wp:posOffset>
                </wp:positionH>
                <wp:positionV relativeFrom="paragraph">
                  <wp:posOffset>1157605</wp:posOffset>
                </wp:positionV>
                <wp:extent cx="1978025" cy="265430"/>
                <wp:effectExtent l="5080" t="6985" r="7620" b="13335"/>
                <wp:wrapNone/>
                <wp:docPr id="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8025" cy="265430"/>
                        </a:xfrm>
                        <a:prstGeom prst="rect">
                          <a:avLst/>
                        </a:prstGeom>
                        <a:solidFill>
                          <a:srgbClr val="FFFFFF"/>
                        </a:solidFill>
                        <a:ln w="9525">
                          <a:solidFill>
                            <a:srgbClr val="000000"/>
                          </a:solidFill>
                          <a:miter lim="800000"/>
                          <a:headEnd/>
                          <a:tailEnd/>
                        </a:ln>
                      </wps:spPr>
                      <wps:txbx>
                        <w:txbxContent>
                          <w:p w:rsidR="00727BBB" w:rsidRDefault="00727BBB">
                            <w:r>
                              <w:t>Reason for the error appearing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58" type="#_x0000_t202" style="position:absolute;margin-left:.55pt;margin-top:91.15pt;width:155.75pt;height:20.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">
                <v:textbox>
                  <w:txbxContent>
                    <w:p w:rsidR="00727BBB" w:rsidRDefault="00727BBB">
                      <w:r>
                        <w:t>Reason for the error appearing</w:t>
                      </w:r>
                    </w:p>
                  </w:txbxContent>
                </v:textbox>
              </v:shape>
            </w:pict>
          </mc:Fallback>
        </mc:AlternateContent>
      </w:r>
      <w:r>
        <w:rPr>
          <w:noProof/>
          <w:lang w:eastAsia="en-GB"/>
        </w:rPr>
        <mc:AlternateContent>
          <mc:Choice Requires="wps">
            <w:drawing>
              <wp:anchor distT="0" distB="0" distL="114300" distR="114300" simplePos="0" relativeHeight="251651072" behindDoc="0" locked="0" layoutInCell="1" allowOverlap="1">
                <wp:simplePos x="0" y="0"/>
                <wp:positionH relativeFrom="column">
                  <wp:posOffset>4731385</wp:posOffset>
                </wp:positionH>
                <wp:positionV relativeFrom="paragraph">
                  <wp:posOffset>1171575</wp:posOffset>
                </wp:positionV>
                <wp:extent cx="1527810" cy="265430"/>
                <wp:effectExtent l="5080" t="11430" r="10160" b="8890"/>
                <wp:wrapNone/>
                <wp:docPr id="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810" cy="265430"/>
                        </a:xfrm>
                        <a:prstGeom prst="rect">
                          <a:avLst/>
                        </a:prstGeom>
                        <a:solidFill>
                          <a:srgbClr val="FFFFFF"/>
                        </a:solidFill>
                        <a:ln w="9525">
                          <a:solidFill>
                            <a:srgbClr val="000000"/>
                          </a:solidFill>
                          <a:miter lim="800000"/>
                          <a:headEnd/>
                          <a:tailEnd/>
                        </a:ln>
                      </wps:spPr>
                      <wps:txbx>
                        <w:txbxContent>
                          <w:p w:rsidR="00727BBB" w:rsidRDefault="00727BBB" w:rsidP="00C816E4">
                            <w:r>
                              <w:t>Solution to fix the error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59" type="#_x0000_t202" style="position:absolute;margin-left:372.55pt;margin-top:92.25pt;width:120.3pt;height:20.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">
                <v:textbox>
                  <w:txbxContent>
                    <w:p w:rsidR="00727BBB" w:rsidRDefault="00727BBB" w:rsidP="00C816E4">
                      <w:r>
                        <w:t>Solution to fix the error</w:t>
                      </w:r>
                    </w:p>
                  </w:txbxContent>
                </v:textbox>
              </v:shape>
            </w:pict>
          </mc:Fallback>
        </mc:AlternateContent>
      </w:r>
    </w:p>
    <w:p w:rsidR="00C816E4" w:rsidRDefault="00F5579D" w:rsidP="003C0F77">
      <w:pPr>
        <w:rPr>
          <w:lang w:eastAsia="en-GB"/>
        </w:rPr>
      </w:pPr>
      <w:r>
        <w:rPr>
          <w:noProof/>
          <w:lang w:eastAsia="en-GB"/>
        </w:rPr>
        <w:drawing>
          <wp:anchor distT="0" distB="0" distL="114300" distR="114300" simplePos="0" relativeHeight="251646976" behindDoc="0" locked="0" layoutInCell="1" allowOverlap="1">
            <wp:simplePos x="0" y="0"/>
            <wp:positionH relativeFrom="column">
              <wp:posOffset>748030</wp:posOffset>
            </wp:positionH>
            <wp:positionV relativeFrom="paragraph">
              <wp:posOffset>257810</wp:posOffset>
            </wp:positionV>
            <wp:extent cx="4944745" cy="1052195"/>
            <wp:effectExtent l="0" t="0" r="0" b="0"/>
            <wp:wrapTopAndBottom/>
            <wp:docPr id="33" name="Picture 33"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apture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44745" cy="10521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16E4" w:rsidRDefault="00C816E4" w:rsidP="003C0F77">
      <w:pPr>
        <w:rPr>
          <w:lang w:eastAsia="en-GB"/>
        </w:rPr>
      </w:pPr>
    </w:p>
    <w:p w:rsidR="007D4364" w:rsidRDefault="007D4364" w:rsidP="003C0F77">
      <w:pPr>
        <w:rPr>
          <w:lang w:eastAsia="en-GB"/>
        </w:rPr>
      </w:pPr>
    </w:p>
    <w:p w:rsidR="00816DBC" w:rsidRDefault="0057443B" w:rsidP="003C0F77">
      <w:pPr>
        <w:rPr>
          <w:lang w:eastAsia="en-GB"/>
        </w:rPr>
      </w:pPr>
      <w:r>
        <w:rPr>
          <w:lang w:eastAsia="en-GB"/>
        </w:rPr>
        <w:t>Custom WinForms components for text boxes and combo boxes have been ma</w:t>
      </w:r>
      <w:r w:rsidR="006F0A79">
        <w:rPr>
          <w:lang w:eastAsia="en-GB"/>
        </w:rPr>
        <w:t>de to incorporate this method of</w:t>
      </w:r>
      <w:r>
        <w:rPr>
          <w:lang w:eastAsia="en-GB"/>
        </w:rPr>
        <w:t xml:space="preserve"> error handling. </w:t>
      </w:r>
      <w:r w:rsidR="00BB2D50">
        <w:rPr>
          <w:lang w:eastAsia="en-GB"/>
        </w:rPr>
        <w:t xml:space="preserve">These components can be found in the </w:t>
      </w:r>
      <w:hyperlink r:id="rId25" w:history="1">
        <w:r w:rsidR="00816DBC" w:rsidRPr="00F2563F">
          <w:rPr>
            <w:rStyle w:val="Hyperlink"/>
            <w:lang w:eastAsia="en-GB"/>
          </w:rPr>
          <w:t>C# repository</w:t>
        </w:r>
      </w:hyperlink>
      <w:r w:rsidR="00816DBC">
        <w:rPr>
          <w:lang w:eastAsia="en-GB"/>
        </w:rPr>
        <w:t>.</w:t>
      </w:r>
    </w:p>
    <w:p w:rsidR="00816DBC" w:rsidRDefault="00816DBC" w:rsidP="003C0F77">
      <w:pPr>
        <w:rPr>
          <w:lang w:eastAsia="en-GB"/>
        </w:rPr>
      </w:pPr>
    </w:p>
    <w:p w:rsidR="00276B5A" w:rsidRDefault="00816DBC" w:rsidP="00276B5A">
      <w:pPr>
        <w:pBdr>
          <w:bottom w:val="single" w:sz="12" w:space="1" w:color="auto"/>
        </w:pBdr>
        <w:rPr>
          <w:lang w:eastAsia="en-GB"/>
        </w:rPr>
      </w:pPr>
      <w:r>
        <w:rPr>
          <w:lang w:eastAsia="en-GB"/>
        </w:rPr>
        <w:t xml:space="preserve">This repository </w:t>
      </w:r>
      <w:r w:rsidR="0057443B">
        <w:rPr>
          <w:lang w:eastAsia="en-GB"/>
        </w:rPr>
        <w:t xml:space="preserve">contains multiple elements that can be referenced or imported to a Visual Studio C# </w:t>
      </w:r>
      <w:r>
        <w:rPr>
          <w:lang w:eastAsia="en-GB"/>
        </w:rPr>
        <w:t xml:space="preserve">Application. This repository will make maintaining and updating applications much easier, as a </w:t>
      </w:r>
      <w:r w:rsidR="00F06D9F">
        <w:rPr>
          <w:lang w:eastAsia="en-GB"/>
        </w:rPr>
        <w:t xml:space="preserve">simple </w:t>
      </w:r>
      <w:r>
        <w:rPr>
          <w:lang w:eastAsia="en-GB"/>
        </w:rPr>
        <w:t>update to the repository will change all apps that reference the element.</w:t>
      </w:r>
      <w:r w:rsidR="00276B5A" w:rsidRPr="00276B5A">
        <w:rPr>
          <w:lang w:eastAsia="en-GB"/>
        </w:rPr>
        <w:t xml:space="preserve"> </w:t>
      </w:r>
    </w:p>
    <w:p w:rsidR="00276B5A" w:rsidRDefault="00276B5A" w:rsidP="00276B5A">
      <w:pPr>
        <w:pBdr>
          <w:bottom w:val="single" w:sz="12" w:space="1" w:color="auto"/>
        </w:pBdr>
        <w:rPr>
          <w:lang w:eastAsia="en-GB"/>
        </w:rPr>
      </w:pPr>
    </w:p>
    <w:p w:rsidR="00276B5A" w:rsidRDefault="00276B5A" w:rsidP="003C0F77">
      <w:pPr>
        <w:rPr>
          <w:lang w:eastAsia="en-GB"/>
        </w:rPr>
      </w:pPr>
    </w:p>
    <w:p w:rsidR="00276B5A" w:rsidRDefault="00276B5A" w:rsidP="003C0F77">
      <w:pPr>
        <w:rPr>
          <w:lang w:eastAsia="en-GB"/>
        </w:rPr>
      </w:pPr>
    </w:p>
    <w:p w:rsidR="00276B5A" w:rsidRDefault="00276B5A" w:rsidP="00276B5A">
      <w:pPr>
        <w:pStyle w:val="Heading1"/>
      </w:pPr>
      <w:bookmarkStart w:id="25" w:name="_Toc71549276"/>
      <w:r>
        <w:t>Releasing Your Application</w:t>
      </w:r>
      <w:bookmarkEnd w:id="25"/>
    </w:p>
    <w:p w:rsidR="00276B5A" w:rsidRDefault="00276B5A" w:rsidP="00276B5A">
      <w:pPr>
        <w:rPr>
          <w:lang w:eastAsia="en-GB"/>
        </w:rPr>
      </w:pPr>
      <w:r>
        <w:rPr>
          <w:lang w:eastAsia="en-GB"/>
        </w:rPr>
        <w:t>Applications must be tested and signed off on by the individual(s) that has requested the creation of the software.</w:t>
      </w:r>
    </w:p>
    <w:p w:rsidR="00276B5A" w:rsidRDefault="00276B5A" w:rsidP="00276B5A">
      <w:pPr>
        <w:rPr>
          <w:lang w:eastAsia="en-GB"/>
        </w:rPr>
      </w:pPr>
    </w:p>
    <w:p w:rsidR="00276B5A" w:rsidRDefault="00276B5A" w:rsidP="00276B5A">
      <w:pPr>
        <w:rPr>
          <w:lang w:eastAsia="en-GB"/>
        </w:rPr>
      </w:pPr>
      <w:r>
        <w:rPr>
          <w:lang w:eastAsia="en-GB"/>
        </w:rPr>
        <w:t xml:space="preserve">Applications can be released internally and externally using the </w:t>
      </w:r>
      <w:hyperlink r:id="rId26" w:history="1">
        <w:r w:rsidRPr="00BD5C22">
          <w:rPr>
            <w:rStyle w:val="Hyperlink"/>
          </w:rPr>
          <w:t xml:space="preserve">Valeport download </w:t>
        </w:r>
        <w:r w:rsidRPr="00BD5C22">
          <w:rPr>
            <w:rStyle w:val="Hyperlink"/>
            <w:lang w:eastAsia="en-GB"/>
          </w:rPr>
          <w:t>webpage</w:t>
        </w:r>
      </w:hyperlink>
      <w:r>
        <w:rPr>
          <w:lang w:eastAsia="en-GB"/>
        </w:rPr>
        <w:t>. If an application is being released externally over this webpage it must be code signed to ensure that the code being sent to the customer is safe and secure.</w:t>
      </w:r>
    </w:p>
    <w:p w:rsidR="00276B5A" w:rsidRDefault="00276B5A" w:rsidP="00276B5A">
      <w:pPr>
        <w:pStyle w:val="Heading2"/>
      </w:pPr>
      <w:bookmarkStart w:id="26" w:name="_Toc71549277"/>
      <w:r>
        <w:t>Code Signing Certificate</w:t>
      </w:r>
      <w:bookmarkEnd w:id="26"/>
    </w:p>
    <w:p w:rsidR="00276B5A" w:rsidRDefault="00276B5A" w:rsidP="00276B5A">
      <w:pPr>
        <w:rPr>
          <w:lang w:eastAsia="en-GB"/>
        </w:rPr>
      </w:pPr>
      <w:r>
        <w:rPr>
          <w:lang w:eastAsia="en-GB"/>
        </w:rPr>
        <w:t xml:space="preserve">Ensure that the SSL Certificate (supplied by </w:t>
      </w:r>
      <w:proofErr w:type="spellStart"/>
      <w:r>
        <w:rPr>
          <w:lang w:eastAsia="en-GB"/>
        </w:rPr>
        <w:t>Sectigo</w:t>
      </w:r>
      <w:proofErr w:type="spellEnd"/>
      <w:r>
        <w:rPr>
          <w:lang w:eastAsia="en-GB"/>
        </w:rPr>
        <w:t>) is installed on your machine, you can verify this on Internet Explorer:</w:t>
      </w:r>
    </w:p>
    <w:p w:rsidR="00276B5A" w:rsidRDefault="00276B5A" w:rsidP="00276B5A">
      <w:pPr>
        <w:rPr>
          <w:lang w:eastAsia="en-GB"/>
        </w:rPr>
      </w:pPr>
    </w:p>
    <w:p w:rsidR="00276B5A" w:rsidRDefault="00276B5A" w:rsidP="00276B5A">
      <w:pPr>
        <w:rPr>
          <w:lang w:eastAsia="en-GB"/>
        </w:rPr>
      </w:pPr>
      <w:r>
        <w:rPr>
          <w:lang w:eastAsia="en-GB"/>
        </w:rPr>
        <w:t>Setting &gt; Internet Options &gt; Content &gt; Certificates</w:t>
      </w:r>
    </w:p>
    <w:p w:rsidR="00276B5A" w:rsidRDefault="00276B5A" w:rsidP="00276B5A">
      <w:pPr>
        <w:rPr>
          <w:lang w:eastAsia="en-GB"/>
        </w:rPr>
      </w:pPr>
    </w:p>
    <w:p w:rsidR="00276B5A" w:rsidRDefault="00276B5A" w:rsidP="00276B5A">
      <w:pPr>
        <w:rPr>
          <w:lang w:eastAsia="en-GB"/>
        </w:rPr>
      </w:pPr>
      <w:r>
        <w:rPr>
          <w:lang w:eastAsia="en-GB"/>
        </w:rPr>
        <w:lastRenderedPageBreak/>
        <w:t xml:space="preserve">Here you should see a </w:t>
      </w:r>
      <w:proofErr w:type="spellStart"/>
      <w:r>
        <w:rPr>
          <w:lang w:eastAsia="en-GB"/>
        </w:rPr>
        <w:t>Sectigo</w:t>
      </w:r>
      <w:proofErr w:type="spellEnd"/>
      <w:r>
        <w:rPr>
          <w:lang w:eastAsia="en-GB"/>
        </w:rPr>
        <w:t xml:space="preserve"> Certificate that expires 19/04/2024</w:t>
      </w:r>
    </w:p>
    <w:p w:rsidR="00276B5A" w:rsidRDefault="00A00ADC" w:rsidP="00276B5A">
      <w:pPr>
        <w:rPr>
          <w:lang w:eastAsia="en-GB"/>
        </w:rPr>
      </w:pPr>
      <w:r>
        <w:rPr>
          <w:noProof/>
          <w:lang w:eastAsia="en-GB"/>
        </w:rPr>
        <w:drawing>
          <wp:anchor distT="0" distB="0" distL="114300" distR="114300" simplePos="0" relativeHeight="251709440" behindDoc="0" locked="0" layoutInCell="1" allowOverlap="1">
            <wp:simplePos x="0" y="0"/>
            <wp:positionH relativeFrom="margin">
              <wp:align>center</wp:align>
            </wp:positionH>
            <wp:positionV relativeFrom="paragraph">
              <wp:posOffset>160020</wp:posOffset>
            </wp:positionV>
            <wp:extent cx="4810125" cy="4486275"/>
            <wp:effectExtent l="0" t="0" r="9525" b="9525"/>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810125" cy="4486275"/>
                    </a:xfrm>
                    <a:prstGeom prst="rect">
                      <a:avLst/>
                    </a:prstGeom>
                  </pic:spPr>
                </pic:pic>
              </a:graphicData>
            </a:graphic>
          </wp:anchor>
        </w:drawing>
      </w:r>
    </w:p>
    <w:p w:rsidR="00276B5A" w:rsidRDefault="00276B5A" w:rsidP="00276B5A">
      <w:pPr>
        <w:rPr>
          <w:lang w:eastAsia="en-GB"/>
        </w:rPr>
      </w:pPr>
    </w:p>
    <w:p w:rsidR="00276B5A" w:rsidRDefault="00276B5A" w:rsidP="00276B5A">
      <w:pPr>
        <w:pStyle w:val="Heading2"/>
      </w:pPr>
      <w:bookmarkStart w:id="27" w:name="_Toc71549278"/>
      <w:r>
        <w:t>How To Code Sign</w:t>
      </w:r>
      <w:bookmarkEnd w:id="27"/>
    </w:p>
    <w:p w:rsidR="00276B5A" w:rsidRDefault="00276B5A" w:rsidP="00276B5A">
      <w:pPr>
        <w:rPr>
          <w:lang w:eastAsia="en-GB"/>
        </w:rPr>
      </w:pPr>
      <w:r>
        <w:rPr>
          <w:lang w:eastAsia="en-GB"/>
        </w:rPr>
        <w:t xml:space="preserve">Launch ‘Command Prompt’ or ‘Developer Command Prompt for VS 2019’ and paste this command, </w:t>
      </w:r>
      <w:r>
        <w:t>adjusting the file location to be in line with your application</w:t>
      </w:r>
      <w:r>
        <w:rPr>
          <w:lang w:eastAsia="en-GB"/>
        </w:rPr>
        <w:t>:</w:t>
      </w:r>
    </w:p>
    <w:p w:rsidR="00276B5A" w:rsidRDefault="00276B5A" w:rsidP="00276B5A">
      <w:pPr>
        <w:rPr>
          <w:lang w:eastAsia="en-GB"/>
        </w:rPr>
      </w:pPr>
    </w:p>
    <w:p w:rsidR="00276B5A" w:rsidRDefault="00276B5A" w:rsidP="00276B5A">
      <w:pPr>
        <w:pStyle w:val="NormalWeb"/>
        <w:rPr>
          <w:rFonts w:ascii="Calibri" w:hAnsi="Calibri" w:cs="Calibri"/>
          <w:color w:val="2E74B5" w:themeColor="accent1" w:themeShade="BF"/>
          <w:sz w:val="20"/>
          <w:szCs w:val="22"/>
        </w:rPr>
      </w:pPr>
      <w:proofErr w:type="spellStart"/>
      <w:proofErr w:type="gramStart"/>
      <w:r w:rsidRPr="001E6E57">
        <w:rPr>
          <w:rFonts w:ascii="Calibri" w:hAnsi="Calibri" w:cs="Calibri"/>
          <w:color w:val="2E74B5" w:themeColor="accent1" w:themeShade="BF"/>
          <w:sz w:val="20"/>
          <w:szCs w:val="22"/>
        </w:rPr>
        <w:t>signtool</w:t>
      </w:r>
      <w:proofErr w:type="spellEnd"/>
      <w:proofErr w:type="gramEnd"/>
      <w:r w:rsidRPr="001E6E57">
        <w:rPr>
          <w:rFonts w:ascii="Calibri" w:hAnsi="Calibri" w:cs="Calibri"/>
          <w:color w:val="2E74B5" w:themeColor="accent1" w:themeShade="BF"/>
          <w:sz w:val="20"/>
          <w:szCs w:val="22"/>
        </w:rPr>
        <w:t xml:space="preserve"> sign /</w:t>
      </w:r>
      <w:proofErr w:type="spellStart"/>
      <w:r w:rsidRPr="001E6E57">
        <w:rPr>
          <w:rFonts w:ascii="Calibri" w:hAnsi="Calibri" w:cs="Calibri"/>
          <w:color w:val="2E74B5" w:themeColor="accent1" w:themeShade="BF"/>
          <w:sz w:val="20"/>
          <w:szCs w:val="22"/>
        </w:rPr>
        <w:t>tr</w:t>
      </w:r>
      <w:proofErr w:type="spellEnd"/>
      <w:r w:rsidRPr="001E6E57">
        <w:rPr>
          <w:rFonts w:ascii="Calibri" w:hAnsi="Calibri" w:cs="Calibri"/>
          <w:color w:val="2E74B5" w:themeColor="accent1" w:themeShade="BF"/>
          <w:sz w:val="20"/>
          <w:szCs w:val="22"/>
        </w:rPr>
        <w:t xml:space="preserve"> http://timestamp.comodoca.com /td sha256 /</w:t>
      </w:r>
      <w:proofErr w:type="spellStart"/>
      <w:r w:rsidRPr="001E6E57">
        <w:rPr>
          <w:rFonts w:ascii="Calibri" w:hAnsi="Calibri" w:cs="Calibri"/>
          <w:color w:val="2E74B5" w:themeColor="accent1" w:themeShade="BF"/>
          <w:sz w:val="20"/>
          <w:szCs w:val="22"/>
        </w:rPr>
        <w:t>fd</w:t>
      </w:r>
      <w:proofErr w:type="spellEnd"/>
      <w:r w:rsidRPr="001E6E57">
        <w:rPr>
          <w:rFonts w:ascii="Calibri" w:hAnsi="Calibri" w:cs="Calibri"/>
          <w:color w:val="2E74B5" w:themeColor="accent1" w:themeShade="BF"/>
          <w:sz w:val="20"/>
          <w:szCs w:val="22"/>
        </w:rPr>
        <w:t xml:space="preserve"> sha256 /a "C:\valeport_csharp\projects\EnviroLOG\vpEnviroLOGSetup.exe"</w:t>
      </w:r>
    </w:p>
    <w:p w:rsidR="00276B5A" w:rsidRDefault="00276B5A" w:rsidP="00276B5A">
      <w:pPr>
        <w:pStyle w:val="NormalWeb"/>
        <w:rPr>
          <w:rFonts w:ascii="Calibri" w:hAnsi="Calibri" w:cs="Calibri"/>
          <w:color w:val="2E74B5" w:themeColor="accent1" w:themeShade="BF"/>
          <w:sz w:val="20"/>
          <w:szCs w:val="22"/>
        </w:rPr>
      </w:pPr>
    </w:p>
    <w:p w:rsidR="00276B5A" w:rsidRDefault="00276B5A" w:rsidP="00276B5A">
      <w:pPr>
        <w:pStyle w:val="NormalWeb"/>
        <w:rPr>
          <w:rFonts w:cs="Arial"/>
        </w:rPr>
      </w:pPr>
      <w:r>
        <w:rPr>
          <w:rFonts w:cs="Arial"/>
        </w:rPr>
        <w:t>Alternatively, you can add the path to your Environment Options and open Command Prompt at the files location:</w:t>
      </w:r>
    </w:p>
    <w:p w:rsidR="00276B5A" w:rsidRDefault="00276B5A" w:rsidP="00276B5A">
      <w:pPr>
        <w:pStyle w:val="NormalWeb"/>
        <w:rPr>
          <w:rFonts w:cs="Arial"/>
        </w:rPr>
      </w:pPr>
    </w:p>
    <w:p w:rsidR="00276B5A" w:rsidRPr="001E6E57" w:rsidRDefault="00276B5A" w:rsidP="00276B5A">
      <w:pPr>
        <w:pStyle w:val="NormalWeb"/>
        <w:rPr>
          <w:rFonts w:ascii="Calibri" w:hAnsi="Calibri" w:cs="Calibri"/>
          <w:color w:val="2E74B5" w:themeColor="accent1" w:themeShade="BF"/>
          <w:sz w:val="20"/>
          <w:szCs w:val="22"/>
        </w:rPr>
      </w:pPr>
      <w:proofErr w:type="spellStart"/>
      <w:proofErr w:type="gramStart"/>
      <w:r w:rsidRPr="001E6E57">
        <w:rPr>
          <w:rFonts w:ascii="Calibri" w:hAnsi="Calibri" w:cs="Calibri"/>
          <w:color w:val="2E74B5" w:themeColor="accent1" w:themeShade="BF"/>
          <w:sz w:val="20"/>
          <w:szCs w:val="22"/>
        </w:rPr>
        <w:t>signtool</w:t>
      </w:r>
      <w:proofErr w:type="spellEnd"/>
      <w:proofErr w:type="gramEnd"/>
      <w:r w:rsidRPr="001E6E57">
        <w:rPr>
          <w:rFonts w:ascii="Calibri" w:hAnsi="Calibri" w:cs="Calibri"/>
          <w:color w:val="2E74B5" w:themeColor="accent1" w:themeShade="BF"/>
          <w:sz w:val="20"/>
          <w:szCs w:val="22"/>
        </w:rPr>
        <w:t xml:space="preserve"> sign /</w:t>
      </w:r>
      <w:proofErr w:type="spellStart"/>
      <w:r w:rsidRPr="001E6E57">
        <w:rPr>
          <w:rFonts w:ascii="Calibri" w:hAnsi="Calibri" w:cs="Calibri"/>
          <w:color w:val="2E74B5" w:themeColor="accent1" w:themeShade="BF"/>
          <w:sz w:val="20"/>
          <w:szCs w:val="22"/>
        </w:rPr>
        <w:t>tr</w:t>
      </w:r>
      <w:proofErr w:type="spellEnd"/>
      <w:r w:rsidRPr="001E6E57">
        <w:rPr>
          <w:rFonts w:ascii="Calibri" w:hAnsi="Calibri" w:cs="Calibri"/>
          <w:color w:val="2E74B5" w:themeColor="accent1" w:themeShade="BF"/>
          <w:sz w:val="20"/>
          <w:szCs w:val="22"/>
        </w:rPr>
        <w:t xml:space="preserve"> http://timestamp.comodoca.com /td sha256 /</w:t>
      </w:r>
      <w:proofErr w:type="spellStart"/>
      <w:r w:rsidRPr="001E6E57">
        <w:rPr>
          <w:rFonts w:ascii="Calibri" w:hAnsi="Calibri" w:cs="Calibri"/>
          <w:color w:val="2E74B5" w:themeColor="accent1" w:themeShade="BF"/>
          <w:sz w:val="20"/>
          <w:szCs w:val="22"/>
        </w:rPr>
        <w:t>fd</w:t>
      </w:r>
      <w:proofErr w:type="spellEnd"/>
      <w:r w:rsidRPr="001E6E57">
        <w:rPr>
          <w:rFonts w:ascii="Calibri" w:hAnsi="Calibri" w:cs="Calibri"/>
          <w:color w:val="2E74B5" w:themeColor="accent1" w:themeShade="BF"/>
          <w:sz w:val="20"/>
          <w:szCs w:val="22"/>
        </w:rPr>
        <w:t xml:space="preserve"> sha256 /a </w:t>
      </w:r>
      <w:r>
        <w:rPr>
          <w:rFonts w:ascii="Calibri" w:hAnsi="Calibri" w:cs="Calibri"/>
          <w:color w:val="2E74B5" w:themeColor="accent1" w:themeShade="BF"/>
          <w:sz w:val="20"/>
          <w:szCs w:val="22"/>
        </w:rPr>
        <w:t>vpEnviroLOGSetup.exe</w:t>
      </w:r>
    </w:p>
    <w:p w:rsidR="00276B5A" w:rsidRDefault="00276B5A" w:rsidP="00276B5A"/>
    <w:p w:rsidR="00276B5A" w:rsidRPr="001E6E57" w:rsidRDefault="00276B5A" w:rsidP="00276B5A">
      <w:pPr>
        <w:rPr>
          <w:rFonts w:cs="Arial"/>
          <w:lang w:eastAsia="en-GB"/>
        </w:rPr>
      </w:pPr>
      <w:r w:rsidRPr="001E6E57">
        <w:rPr>
          <w:rFonts w:cs="Arial"/>
          <w:lang w:eastAsia="en-GB"/>
        </w:rPr>
        <w:t>Ensure that you receive the ‘Done Adding Additional Store, Successfully signed’ me</w:t>
      </w:r>
      <w:r>
        <w:rPr>
          <w:rFonts w:cs="Arial"/>
          <w:lang w:eastAsia="en-GB"/>
        </w:rPr>
        <w:t>s</w:t>
      </w:r>
      <w:r w:rsidRPr="001E6E57">
        <w:rPr>
          <w:rFonts w:cs="Arial"/>
          <w:lang w:eastAsia="en-GB"/>
        </w:rPr>
        <w:t>sage</w:t>
      </w:r>
      <w:r>
        <w:rPr>
          <w:rFonts w:cs="Arial"/>
          <w:lang w:eastAsia="en-GB"/>
        </w:rPr>
        <w:t xml:space="preserve"> before continuing.</w:t>
      </w:r>
    </w:p>
    <w:p w:rsidR="00276B5A" w:rsidRDefault="00276B5A" w:rsidP="00276B5A">
      <w:pPr>
        <w:rPr>
          <w:lang w:eastAsia="en-GB"/>
        </w:rPr>
      </w:pPr>
    </w:p>
    <w:p w:rsidR="00276B5A" w:rsidRDefault="005A1E7F" w:rsidP="00276B5A">
      <w:pPr>
        <w:pStyle w:val="Heading2"/>
      </w:pPr>
      <w:bookmarkStart w:id="28" w:name="_Toc71549279"/>
      <w:r>
        <w:t>Uploading</w:t>
      </w:r>
      <w:r w:rsidR="00276B5A">
        <w:t xml:space="preserve"> to</w:t>
      </w:r>
      <w:r>
        <w:t xml:space="preserve"> the</w:t>
      </w:r>
      <w:r w:rsidR="00276B5A">
        <w:t xml:space="preserve"> Valeport Download</w:t>
      </w:r>
      <w:bookmarkEnd w:id="28"/>
      <w:r>
        <w:t xml:space="preserve"> Page</w:t>
      </w:r>
    </w:p>
    <w:p w:rsidR="00276B5A" w:rsidRDefault="00276B5A" w:rsidP="00276B5A">
      <w:pPr>
        <w:rPr>
          <w:lang w:eastAsia="en-GB"/>
        </w:rPr>
      </w:pPr>
      <w:r>
        <w:rPr>
          <w:lang w:eastAsia="en-GB"/>
        </w:rPr>
        <w:t xml:space="preserve">Once your application has been code signed, navigate to: </w:t>
      </w:r>
      <w:hyperlink r:id="rId28" w:history="1">
        <w:r w:rsidRPr="00AE6A46">
          <w:rPr>
            <w:rStyle w:val="Hyperlink"/>
            <w:lang w:eastAsia="en-GB"/>
          </w:rPr>
          <w:t>https://valeport.download/doupload.php</w:t>
        </w:r>
      </w:hyperlink>
      <w:r>
        <w:rPr>
          <w:lang w:eastAsia="en-GB"/>
        </w:rPr>
        <w:t>, select your desired resource, fill in the version changing in the notes box &amp; the new version number. Finally, select the executable &amp; use password ‘</w:t>
      </w:r>
      <w:proofErr w:type="spellStart"/>
      <w:r>
        <w:rPr>
          <w:lang w:eastAsia="en-GB"/>
        </w:rPr>
        <w:t>Retaw</w:t>
      </w:r>
      <w:proofErr w:type="spellEnd"/>
      <w:r>
        <w:rPr>
          <w:lang w:eastAsia="en-GB"/>
        </w:rPr>
        <w:t>’ to upload the file correctly.</w:t>
      </w:r>
    </w:p>
    <w:p w:rsidR="00276B5A" w:rsidRDefault="00276B5A" w:rsidP="00276B5A">
      <w:pPr>
        <w:rPr>
          <w:lang w:eastAsia="en-GB"/>
        </w:rPr>
      </w:pPr>
      <w:r>
        <w:rPr>
          <w:noProof/>
          <w:lang w:eastAsia="en-GB"/>
        </w:rPr>
        <w:lastRenderedPageBreak/>
        <w:drawing>
          <wp:inline distT="0" distB="0" distL="0" distR="0" wp14:anchorId="2B1733B9" wp14:editId="3428025F">
            <wp:extent cx="5857875" cy="341947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57875" cy="3419475"/>
                    </a:xfrm>
                    <a:prstGeom prst="rect">
                      <a:avLst/>
                    </a:prstGeom>
                  </pic:spPr>
                </pic:pic>
              </a:graphicData>
            </a:graphic>
          </wp:inline>
        </w:drawing>
      </w:r>
    </w:p>
    <w:p w:rsidR="00276B5A" w:rsidRDefault="00276B5A" w:rsidP="00276B5A">
      <w:pPr>
        <w:rPr>
          <w:lang w:eastAsia="en-GB"/>
        </w:rPr>
      </w:pPr>
      <w:r>
        <w:rPr>
          <w:lang w:eastAsia="en-GB"/>
        </w:rPr>
        <w:t>Note… there is an on-going error/bug with the Stored Procedure when performing this process when not connected to the Valeport network (i.e. when working from home), so ensure that you are either on the Valeport network or ensure that the version has been uploaded with the correct information.</w:t>
      </w:r>
    </w:p>
    <w:p w:rsidR="002F1F70" w:rsidRDefault="002F1F70" w:rsidP="00276B5A">
      <w:pPr>
        <w:rPr>
          <w:lang w:eastAsia="en-GB"/>
        </w:rPr>
      </w:pPr>
    </w:p>
    <w:p w:rsidR="002F1F70" w:rsidRDefault="002F1F70" w:rsidP="002F1F70">
      <w:pPr>
        <w:pStyle w:val="Heading3"/>
      </w:pPr>
      <w:r>
        <w:t>C</w:t>
      </w:r>
      <w:r w:rsidR="005164DA">
        <w:t xml:space="preserve">reating </w:t>
      </w:r>
      <w:r w:rsidR="00046322">
        <w:t>A</w:t>
      </w:r>
      <w:r>
        <w:t xml:space="preserve"> Firmware </w:t>
      </w:r>
      <w:r w:rsidR="005164DA">
        <w:t>ZIP</w:t>
      </w:r>
    </w:p>
    <w:p w:rsidR="006C26D8" w:rsidRDefault="006C26D8" w:rsidP="00276B5A">
      <w:pPr>
        <w:rPr>
          <w:lang w:eastAsia="en-GB"/>
        </w:rPr>
      </w:pPr>
      <w:r>
        <w:rPr>
          <w:lang w:eastAsia="en-GB"/>
        </w:rPr>
        <w:t xml:space="preserve">When releasing new versions of Firmware, they must be in the ZIP format used by the Valeport Bootloader application. The ZIP file contains a hex and </w:t>
      </w:r>
      <w:r w:rsidR="00090384">
        <w:rPr>
          <w:lang w:eastAsia="en-GB"/>
        </w:rPr>
        <w:t xml:space="preserve">configure </w:t>
      </w:r>
      <w:r>
        <w:rPr>
          <w:lang w:eastAsia="en-GB"/>
        </w:rPr>
        <w:t>file.</w:t>
      </w:r>
    </w:p>
    <w:p w:rsidR="006C26D8" w:rsidRDefault="006C26D8" w:rsidP="00276B5A">
      <w:pPr>
        <w:rPr>
          <w:lang w:eastAsia="en-GB"/>
        </w:rPr>
      </w:pPr>
    </w:p>
    <w:p w:rsidR="006C26D8" w:rsidRDefault="006C26D8" w:rsidP="00276B5A">
      <w:pPr>
        <w:rPr>
          <w:lang w:eastAsia="en-GB"/>
        </w:rPr>
      </w:pPr>
      <w:r>
        <w:rPr>
          <w:lang w:eastAsia="en-GB"/>
        </w:rPr>
        <w:t xml:space="preserve">The hex file can be found in the Software Design, Atmel folder under the Instrument Type folder, for example, a </w:t>
      </w:r>
      <w:proofErr w:type="spellStart"/>
      <w:r>
        <w:rPr>
          <w:lang w:eastAsia="en-GB"/>
        </w:rPr>
        <w:t>SWiFT’s</w:t>
      </w:r>
      <w:proofErr w:type="spellEnd"/>
      <w:r>
        <w:rPr>
          <w:lang w:eastAsia="en-GB"/>
        </w:rPr>
        <w:t xml:space="preserve"> folder would be here,</w:t>
      </w:r>
      <w:r w:rsidRPr="006C26D8">
        <w:rPr>
          <w:lang w:eastAsia="en-GB"/>
        </w:rPr>
        <w:t xml:space="preserve"> G:\Production\0650\software design\Atmel</w:t>
      </w:r>
      <w:r>
        <w:rPr>
          <w:lang w:eastAsia="en-GB"/>
        </w:rPr>
        <w:t>.</w:t>
      </w:r>
    </w:p>
    <w:p w:rsidR="006C26D8" w:rsidRDefault="006C26D8" w:rsidP="00276B5A">
      <w:pPr>
        <w:rPr>
          <w:lang w:eastAsia="en-GB"/>
        </w:rPr>
      </w:pPr>
    </w:p>
    <w:p w:rsidR="006C26D8" w:rsidRDefault="006C26D8" w:rsidP="00276B5A">
      <w:pPr>
        <w:rPr>
          <w:lang w:eastAsia="en-GB"/>
        </w:rPr>
      </w:pPr>
      <w:r>
        <w:rPr>
          <w:lang w:eastAsia="en-GB"/>
        </w:rPr>
        <w:t>Rename the hex file, to remove the ‘_defragmented’ text.</w:t>
      </w:r>
    </w:p>
    <w:p w:rsidR="00727BBB" w:rsidRDefault="00727BBB" w:rsidP="00276B5A">
      <w:pPr>
        <w:rPr>
          <w:lang w:eastAsia="en-GB"/>
        </w:rPr>
      </w:pPr>
    </w:p>
    <w:p w:rsidR="006C26D8" w:rsidRDefault="006C26D8" w:rsidP="00276B5A">
      <w:pPr>
        <w:rPr>
          <w:lang w:eastAsia="en-GB"/>
        </w:rPr>
      </w:pPr>
      <w:r>
        <w:rPr>
          <w:lang w:eastAsia="en-GB"/>
        </w:rPr>
        <w:t xml:space="preserve">Finally, a </w:t>
      </w:r>
      <w:r w:rsidR="00090384">
        <w:rPr>
          <w:lang w:eastAsia="en-GB"/>
        </w:rPr>
        <w:t xml:space="preserve">configure </w:t>
      </w:r>
      <w:r>
        <w:rPr>
          <w:lang w:eastAsia="en-GB"/>
        </w:rPr>
        <w:t>file is needed, named: ‘</w:t>
      </w:r>
      <w:r w:rsidRPr="006C26D8">
        <w:rPr>
          <w:lang w:eastAsia="en-GB"/>
        </w:rPr>
        <w:t>Bootload2.cfg</w:t>
      </w:r>
      <w:r>
        <w:rPr>
          <w:lang w:eastAsia="en-GB"/>
        </w:rPr>
        <w:t>’.</w:t>
      </w:r>
    </w:p>
    <w:p w:rsidR="006C26D8" w:rsidRDefault="006C26D8" w:rsidP="00276B5A">
      <w:pPr>
        <w:rPr>
          <w:lang w:eastAsia="en-GB"/>
        </w:rPr>
      </w:pPr>
    </w:p>
    <w:p w:rsidR="006C26D8" w:rsidRPr="006C26D8" w:rsidRDefault="006C26D8" w:rsidP="006C26D8">
      <w:pPr>
        <w:pStyle w:val="HTMLPreformatted"/>
      </w:pPr>
      <w:r>
        <w:tab/>
      </w:r>
      <w:r w:rsidRPr="006C26D8">
        <w:t>[General]</w:t>
      </w:r>
    </w:p>
    <w:p w:rsidR="006C26D8" w:rsidRPr="006C26D8" w:rsidRDefault="006C26D8" w:rsidP="006C26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lang w:eastAsia="en-GB"/>
        </w:rPr>
      </w:pPr>
      <w:proofErr w:type="spellStart"/>
      <w:r w:rsidRPr="006C26D8">
        <w:rPr>
          <w:rFonts w:ascii="Courier New" w:hAnsi="Courier New" w:cs="Courier New"/>
          <w:lang w:eastAsia="en-GB"/>
        </w:rPr>
        <w:t>ThisHex</w:t>
      </w:r>
      <w:proofErr w:type="spellEnd"/>
      <w:r w:rsidRPr="006C26D8">
        <w:rPr>
          <w:rFonts w:ascii="Courier New" w:hAnsi="Courier New" w:cs="Courier New"/>
          <w:lang w:eastAsia="en-GB"/>
        </w:rPr>
        <w:t>=0650735D4.hex</w:t>
      </w:r>
    </w:p>
    <w:p w:rsidR="006C26D8" w:rsidRPr="006C26D8" w:rsidRDefault="006C26D8" w:rsidP="006C26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lang w:eastAsia="en-GB"/>
        </w:rPr>
      </w:pPr>
      <w:proofErr w:type="spellStart"/>
      <w:r w:rsidRPr="006C26D8">
        <w:rPr>
          <w:rFonts w:ascii="Courier New" w:hAnsi="Courier New" w:cs="Courier New"/>
          <w:lang w:eastAsia="en-GB"/>
        </w:rPr>
        <w:t>ThisInstrument</w:t>
      </w:r>
      <w:proofErr w:type="spellEnd"/>
      <w:r w:rsidRPr="006C26D8">
        <w:rPr>
          <w:rFonts w:ascii="Courier New" w:hAnsi="Courier New" w:cs="Courier New"/>
          <w:lang w:eastAsia="en-GB"/>
        </w:rPr>
        <w:t>=SWiFT</w:t>
      </w:r>
    </w:p>
    <w:p w:rsidR="006C26D8" w:rsidRPr="006C26D8" w:rsidRDefault="006C26D8" w:rsidP="006C26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lang w:eastAsia="en-GB"/>
        </w:rPr>
      </w:pPr>
    </w:p>
    <w:p w:rsidR="006C26D8" w:rsidRPr="006C26D8" w:rsidRDefault="006C26D8" w:rsidP="006C26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lang w:eastAsia="en-GB"/>
        </w:rPr>
      </w:pPr>
      <w:proofErr w:type="spellStart"/>
      <w:r w:rsidRPr="006C26D8">
        <w:rPr>
          <w:rFonts w:ascii="Courier New" w:hAnsi="Courier New" w:cs="Courier New"/>
          <w:lang w:eastAsia="en-GB"/>
        </w:rPr>
        <w:t>PreviousVersCmd</w:t>
      </w:r>
      <w:proofErr w:type="spellEnd"/>
      <w:r w:rsidRPr="006C26D8">
        <w:rPr>
          <w:rFonts w:ascii="Courier New" w:hAnsi="Courier New" w:cs="Courier New"/>
          <w:lang w:eastAsia="en-GB"/>
        </w:rPr>
        <w:t>=#014</w:t>
      </w:r>
    </w:p>
    <w:p w:rsidR="006C26D8" w:rsidRPr="006C26D8" w:rsidRDefault="006C26D8" w:rsidP="006C26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lang w:eastAsia="en-GB"/>
        </w:rPr>
      </w:pPr>
      <w:proofErr w:type="spellStart"/>
      <w:r w:rsidRPr="006C26D8">
        <w:rPr>
          <w:rFonts w:ascii="Courier New" w:hAnsi="Courier New" w:cs="Courier New"/>
          <w:lang w:eastAsia="en-GB"/>
        </w:rPr>
        <w:t>PreviousVersMin</w:t>
      </w:r>
      <w:proofErr w:type="spellEnd"/>
      <w:r w:rsidRPr="006C26D8">
        <w:rPr>
          <w:rFonts w:ascii="Courier New" w:hAnsi="Courier New" w:cs="Courier New"/>
          <w:lang w:eastAsia="en-GB"/>
        </w:rPr>
        <w:t>=0650735A9</w:t>
      </w:r>
    </w:p>
    <w:p w:rsidR="006C26D8" w:rsidRPr="006C26D8" w:rsidRDefault="006C26D8" w:rsidP="006C26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lang w:eastAsia="en-GB"/>
        </w:rPr>
      </w:pPr>
      <w:proofErr w:type="spellStart"/>
      <w:r w:rsidRPr="006C26D8">
        <w:rPr>
          <w:rFonts w:ascii="Courier New" w:hAnsi="Courier New" w:cs="Courier New"/>
          <w:lang w:eastAsia="en-GB"/>
        </w:rPr>
        <w:t>PreviousVersMax</w:t>
      </w:r>
      <w:proofErr w:type="spellEnd"/>
      <w:r w:rsidRPr="006C26D8">
        <w:rPr>
          <w:rFonts w:ascii="Courier New" w:hAnsi="Courier New" w:cs="Courier New"/>
          <w:lang w:eastAsia="en-GB"/>
        </w:rPr>
        <w:t>=0650735D4</w:t>
      </w:r>
    </w:p>
    <w:p w:rsidR="006C26D8" w:rsidRPr="006C26D8" w:rsidRDefault="006C26D8" w:rsidP="006C26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lang w:eastAsia="en-GB"/>
        </w:rPr>
      </w:pPr>
    </w:p>
    <w:p w:rsidR="006C26D8" w:rsidRPr="006C26D8" w:rsidRDefault="006C26D8" w:rsidP="006C26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lang w:eastAsia="en-GB"/>
        </w:rPr>
      </w:pPr>
    </w:p>
    <w:p w:rsidR="006C26D8" w:rsidRPr="006C26D8" w:rsidRDefault="006C26D8" w:rsidP="006C26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lang w:eastAsia="en-GB"/>
        </w:rPr>
      </w:pPr>
      <w:proofErr w:type="gramStart"/>
      <w:r w:rsidRPr="006C26D8">
        <w:rPr>
          <w:rFonts w:ascii="Courier New" w:hAnsi="Courier New" w:cs="Courier New"/>
          <w:lang w:eastAsia="en-GB"/>
        </w:rPr>
        <w:t>;[</w:t>
      </w:r>
      <w:proofErr w:type="spellStart"/>
      <w:proofErr w:type="gramEnd"/>
      <w:r w:rsidRPr="006C26D8">
        <w:rPr>
          <w:rFonts w:ascii="Courier New" w:hAnsi="Courier New" w:cs="Courier New"/>
          <w:lang w:eastAsia="en-GB"/>
        </w:rPr>
        <w:t>StoreSettings</w:t>
      </w:r>
      <w:proofErr w:type="spellEnd"/>
      <w:r w:rsidRPr="006C26D8">
        <w:rPr>
          <w:rFonts w:ascii="Courier New" w:hAnsi="Courier New" w:cs="Courier New"/>
          <w:lang w:eastAsia="en-GB"/>
        </w:rPr>
        <w:t>]</w:t>
      </w:r>
    </w:p>
    <w:p w:rsidR="006C26D8" w:rsidRPr="006C26D8" w:rsidRDefault="006C26D8" w:rsidP="006C26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lang w:eastAsia="en-GB"/>
        </w:rPr>
      </w:pPr>
      <w:proofErr w:type="gramStart"/>
      <w:r w:rsidRPr="006C26D8">
        <w:rPr>
          <w:rFonts w:ascii="Courier New" w:hAnsi="Courier New" w:cs="Courier New"/>
          <w:lang w:eastAsia="en-GB"/>
        </w:rPr>
        <w:t>;#</w:t>
      </w:r>
      <w:proofErr w:type="gramEnd"/>
      <w:r w:rsidRPr="006C26D8">
        <w:rPr>
          <w:rFonts w:ascii="Courier New" w:hAnsi="Courier New" w:cs="Courier New"/>
          <w:lang w:eastAsia="en-GB"/>
        </w:rPr>
        <w:t>041=#042</w:t>
      </w:r>
    </w:p>
    <w:p w:rsidR="006C26D8" w:rsidRPr="006C26D8" w:rsidRDefault="006C26D8" w:rsidP="006C26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lang w:eastAsia="en-GB"/>
        </w:rPr>
      </w:pPr>
    </w:p>
    <w:p w:rsidR="006C26D8" w:rsidRPr="006C26D8" w:rsidRDefault="006C26D8" w:rsidP="006C26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lang w:eastAsia="en-GB"/>
        </w:rPr>
      </w:pPr>
    </w:p>
    <w:p w:rsidR="006C26D8" w:rsidRPr="006C26D8" w:rsidRDefault="006C26D8" w:rsidP="006C26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lang w:eastAsia="en-GB"/>
        </w:rPr>
      </w:pPr>
      <w:r w:rsidRPr="006C26D8">
        <w:rPr>
          <w:rFonts w:ascii="Courier New" w:hAnsi="Courier New" w:cs="Courier New"/>
          <w:lang w:eastAsia="en-GB"/>
        </w:rPr>
        <w:t>[</w:t>
      </w:r>
      <w:proofErr w:type="spellStart"/>
      <w:r w:rsidRPr="006C26D8">
        <w:rPr>
          <w:rFonts w:ascii="Courier New" w:hAnsi="Courier New" w:cs="Courier New"/>
          <w:lang w:eastAsia="en-GB"/>
        </w:rPr>
        <w:t>OtherCmds</w:t>
      </w:r>
      <w:proofErr w:type="spellEnd"/>
      <w:r w:rsidRPr="006C26D8">
        <w:rPr>
          <w:rFonts w:ascii="Courier New" w:hAnsi="Courier New" w:cs="Courier New"/>
          <w:lang w:eastAsia="en-GB"/>
        </w:rPr>
        <w:t>]</w:t>
      </w:r>
    </w:p>
    <w:p w:rsidR="006C26D8" w:rsidRPr="006C26D8" w:rsidRDefault="006C26D8" w:rsidP="006C26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lang w:eastAsia="en-GB"/>
        </w:rPr>
      </w:pPr>
      <w:r w:rsidRPr="006C26D8">
        <w:rPr>
          <w:rFonts w:ascii="Courier New" w:hAnsi="Courier New" w:cs="Courier New"/>
          <w:lang w:eastAsia="en-GB"/>
        </w:rPr>
        <w:t>cmd999=#0028</w:t>
      </w:r>
    </w:p>
    <w:p w:rsidR="006C26D8" w:rsidRDefault="006C26D8" w:rsidP="006C26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lang w:eastAsia="en-GB"/>
        </w:rPr>
      </w:pPr>
      <w:r w:rsidRPr="006C26D8">
        <w:rPr>
          <w:rFonts w:ascii="Courier New" w:hAnsi="Courier New" w:cs="Courier New"/>
          <w:lang w:eastAsia="en-GB"/>
        </w:rPr>
        <w:t>cmd010=#168</w:t>
      </w:r>
      <w:proofErr w:type="gramStart"/>
      <w:r w:rsidRPr="006C26D8">
        <w:rPr>
          <w:rFonts w:ascii="Courier New" w:hAnsi="Courier New" w:cs="Courier New"/>
          <w:lang w:eastAsia="en-GB"/>
        </w:rPr>
        <w:t>;20</w:t>
      </w:r>
      <w:proofErr w:type="gramEnd"/>
    </w:p>
    <w:p w:rsidR="006C26D8" w:rsidRPr="006C26D8" w:rsidRDefault="006C26D8" w:rsidP="006C26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lang w:eastAsia="en-GB"/>
        </w:rPr>
      </w:pPr>
    </w:p>
    <w:p w:rsidR="006C26D8" w:rsidRDefault="006C26D8" w:rsidP="00276B5A">
      <w:pPr>
        <w:rPr>
          <w:lang w:eastAsia="en-GB"/>
        </w:rPr>
      </w:pPr>
      <w:r>
        <w:rPr>
          <w:lang w:eastAsia="en-GB"/>
        </w:rPr>
        <w:t>The config</w:t>
      </w:r>
      <w:r w:rsidR="00090384">
        <w:rPr>
          <w:lang w:eastAsia="en-GB"/>
        </w:rPr>
        <w:t>ure</w:t>
      </w:r>
      <w:r>
        <w:rPr>
          <w:lang w:eastAsia="en-GB"/>
        </w:rPr>
        <w:t xml:space="preserve"> file must consist of this text, edited to match the </w:t>
      </w:r>
      <w:r w:rsidR="00CC0F35">
        <w:rPr>
          <w:lang w:eastAsia="en-GB"/>
        </w:rPr>
        <w:t xml:space="preserve">hex files name, the correct </w:t>
      </w:r>
      <w:r>
        <w:rPr>
          <w:lang w:eastAsia="en-GB"/>
        </w:rPr>
        <w:t>m</w:t>
      </w:r>
      <w:r w:rsidR="00CC0F35">
        <w:rPr>
          <w:lang w:eastAsia="en-GB"/>
        </w:rPr>
        <w:t>in</w:t>
      </w:r>
      <w:r>
        <w:rPr>
          <w:lang w:eastAsia="en-GB"/>
        </w:rPr>
        <w:t xml:space="preserve"> &amp; max versions </w:t>
      </w:r>
      <w:r>
        <w:rPr>
          <w:lang w:eastAsia="en-GB"/>
        </w:rPr>
        <w:lastRenderedPageBreak/>
        <w:t xml:space="preserve">numbers and the </w:t>
      </w:r>
      <w:r w:rsidR="00090384">
        <w:rPr>
          <w:lang w:eastAsia="en-GB"/>
        </w:rPr>
        <w:t>instrument type. Additionally, other commands and store settings can be used, however, these should be left blank unless necessary.</w:t>
      </w:r>
    </w:p>
    <w:p w:rsidR="00090384" w:rsidRDefault="00090384" w:rsidP="00276B5A">
      <w:pPr>
        <w:rPr>
          <w:lang w:eastAsia="en-GB"/>
        </w:rPr>
      </w:pPr>
    </w:p>
    <w:p w:rsidR="00090384" w:rsidRDefault="00090384" w:rsidP="00276B5A">
      <w:pPr>
        <w:rPr>
          <w:lang w:eastAsia="en-GB"/>
        </w:rPr>
      </w:pPr>
      <w:r>
        <w:rPr>
          <w:lang w:eastAsia="en-GB"/>
        </w:rPr>
        <w:t>These 2 files can then be converted to a zip file, matching the name of the hex file.</w:t>
      </w:r>
    </w:p>
    <w:p w:rsidR="006C26D8" w:rsidRDefault="006C26D8" w:rsidP="00276B5A">
      <w:pPr>
        <w:rPr>
          <w:lang w:eastAsia="en-GB"/>
        </w:rPr>
      </w:pPr>
    </w:p>
    <w:p w:rsidR="00727BBB" w:rsidRDefault="00F674A1" w:rsidP="00727BBB">
      <w:pPr>
        <w:pStyle w:val="Heading3"/>
      </w:pPr>
      <w:r>
        <w:t xml:space="preserve">Notes </w:t>
      </w:r>
      <w:r w:rsidR="00046322">
        <w:t>F</w:t>
      </w:r>
      <w:r>
        <w:t xml:space="preserve">or </w:t>
      </w:r>
      <w:r w:rsidR="00727BBB">
        <w:t>Firmware</w:t>
      </w:r>
    </w:p>
    <w:p w:rsidR="00727BBB" w:rsidRDefault="00727BBB" w:rsidP="00727BBB">
      <w:pPr>
        <w:rPr>
          <w:lang w:eastAsia="en-GB"/>
        </w:rPr>
      </w:pPr>
      <w:r>
        <w:rPr>
          <w:lang w:eastAsia="en-GB"/>
        </w:rPr>
        <w:t>When uploading new versions of Firmware for the Valeport Bootloader application, ensure that the ‘Notes’ section details the reason for the Firmware change. A brief synopsis detailing the changes can be created using notes in the ‘Mod Notes’ document, as well as, by consulting the Firmware Engineer that pushed the update.</w:t>
      </w:r>
    </w:p>
    <w:p w:rsidR="00727BBB" w:rsidRDefault="00727BBB" w:rsidP="00276B5A">
      <w:pPr>
        <w:rPr>
          <w:lang w:eastAsia="en-GB"/>
        </w:rPr>
      </w:pPr>
    </w:p>
    <w:p w:rsidR="00727BBB" w:rsidRDefault="00727BBB" w:rsidP="00276B5A">
      <w:pPr>
        <w:rPr>
          <w:lang w:eastAsia="en-GB"/>
        </w:rPr>
      </w:pPr>
      <w:r>
        <w:rPr>
          <w:lang w:eastAsia="en-GB"/>
        </w:rPr>
        <w:t xml:space="preserve">For example, a new version of </w:t>
      </w:r>
      <w:r w:rsidR="00A06AE7">
        <w:rPr>
          <w:lang w:eastAsia="en-GB"/>
        </w:rPr>
        <w:t>SWiFT F</w:t>
      </w:r>
      <w:r>
        <w:rPr>
          <w:lang w:eastAsia="en-GB"/>
        </w:rPr>
        <w:t xml:space="preserve">irmware </w:t>
      </w:r>
      <w:r w:rsidR="00A06AE7">
        <w:rPr>
          <w:lang w:eastAsia="en-GB"/>
        </w:rPr>
        <w:t>may be released,</w:t>
      </w:r>
      <w:r>
        <w:rPr>
          <w:lang w:eastAsia="en-GB"/>
        </w:rPr>
        <w:t xml:space="preserve"> named ‘0650735D4’</w:t>
      </w:r>
      <w:r w:rsidR="00A06AE7">
        <w:rPr>
          <w:lang w:eastAsia="en-GB"/>
        </w:rPr>
        <w:t>. To find the changes, this file name can be broken down into data, so we can work out the instrument type and repository folder:</w:t>
      </w:r>
    </w:p>
    <w:p w:rsidR="00727BBB" w:rsidRDefault="00727BBB" w:rsidP="00276B5A">
      <w:pPr>
        <w:rPr>
          <w:lang w:eastAsia="en-GB"/>
        </w:rPr>
      </w:pPr>
    </w:p>
    <w:p w:rsidR="00727BBB" w:rsidRDefault="00727BBB" w:rsidP="00A06AE7">
      <w:pPr>
        <w:ind w:left="720"/>
        <w:rPr>
          <w:lang w:eastAsia="en-GB"/>
        </w:rPr>
      </w:pPr>
      <w:r>
        <w:rPr>
          <w:lang w:eastAsia="en-GB"/>
        </w:rPr>
        <w:t>0650 = Instrument Id</w:t>
      </w:r>
    </w:p>
    <w:p w:rsidR="00727BBB" w:rsidRDefault="00727BBB" w:rsidP="00A06AE7">
      <w:pPr>
        <w:ind w:left="720"/>
        <w:rPr>
          <w:lang w:eastAsia="en-GB"/>
        </w:rPr>
      </w:pPr>
      <w:r>
        <w:rPr>
          <w:lang w:eastAsia="en-GB"/>
        </w:rPr>
        <w:t>735 = Type</w:t>
      </w:r>
    </w:p>
    <w:p w:rsidR="00A06AE7" w:rsidRDefault="00727BBB" w:rsidP="00A06AE7">
      <w:pPr>
        <w:ind w:left="720"/>
        <w:rPr>
          <w:lang w:eastAsia="en-GB"/>
        </w:rPr>
      </w:pPr>
      <w:r>
        <w:rPr>
          <w:lang w:eastAsia="en-GB"/>
        </w:rPr>
        <w:t>D4 = Version</w:t>
      </w:r>
      <w:r w:rsidR="00A06AE7">
        <w:rPr>
          <w:lang w:eastAsia="en-GB"/>
        </w:rPr>
        <w:t xml:space="preserve"> Number</w:t>
      </w:r>
    </w:p>
    <w:p w:rsidR="00727BBB" w:rsidRDefault="00727BBB" w:rsidP="00276B5A">
      <w:pPr>
        <w:rPr>
          <w:lang w:eastAsia="en-GB"/>
        </w:rPr>
      </w:pPr>
    </w:p>
    <w:p w:rsidR="00727BBB" w:rsidRDefault="00727BBB" w:rsidP="00276B5A">
      <w:pPr>
        <w:rPr>
          <w:lang w:eastAsia="en-GB"/>
        </w:rPr>
      </w:pPr>
      <w:r>
        <w:rPr>
          <w:lang w:eastAsia="en-GB"/>
        </w:rPr>
        <w:t>Using these parameters the ‘Mod Notes’ document needed, would be ‘</w:t>
      </w:r>
      <w:r w:rsidRPr="00727BBB">
        <w:rPr>
          <w:lang w:eastAsia="en-GB"/>
        </w:rPr>
        <w:t>0650735SM.doc</w:t>
      </w:r>
      <w:r>
        <w:rPr>
          <w:lang w:eastAsia="en-GB"/>
        </w:rPr>
        <w:t>’</w:t>
      </w:r>
      <w:r w:rsidR="00A06AE7">
        <w:rPr>
          <w:lang w:eastAsia="en-GB"/>
        </w:rPr>
        <w:t xml:space="preserve">, which can be located here: </w:t>
      </w:r>
      <w:r w:rsidR="00A06AE7">
        <w:rPr>
          <w:lang w:eastAsia="en-GB"/>
        </w:rPr>
        <w:tab/>
      </w:r>
      <w:r w:rsidR="00A06AE7" w:rsidRPr="00727BBB">
        <w:rPr>
          <w:lang w:eastAsia="en-GB"/>
        </w:rPr>
        <w:t>G:\Production\0650</w:t>
      </w:r>
      <w:r w:rsidR="00A06AE7">
        <w:rPr>
          <w:lang w:eastAsia="en-GB"/>
        </w:rPr>
        <w:t>\</w:t>
      </w:r>
      <w:r w:rsidR="00A06AE7" w:rsidRPr="00727BBB">
        <w:rPr>
          <w:lang w:eastAsia="en-GB"/>
        </w:rPr>
        <w:t>software design\mod notes</w:t>
      </w:r>
    </w:p>
    <w:p w:rsidR="00727BBB" w:rsidRDefault="00727BBB" w:rsidP="00276B5A">
      <w:pPr>
        <w:rPr>
          <w:lang w:eastAsia="en-GB"/>
        </w:rPr>
      </w:pPr>
    </w:p>
    <w:p w:rsidR="00276B5A" w:rsidRDefault="00276B5A" w:rsidP="00276B5A">
      <w:pPr>
        <w:pStyle w:val="Heading2"/>
      </w:pPr>
      <w:bookmarkStart w:id="29" w:name="_Toc71549280"/>
      <w:r>
        <w:t>Uploading Your Application For Production</w:t>
      </w:r>
      <w:bookmarkEnd w:id="29"/>
    </w:p>
    <w:p w:rsidR="00276B5A" w:rsidRDefault="00276B5A" w:rsidP="00276B5A">
      <w:pPr>
        <w:rPr>
          <w:lang w:eastAsia="en-GB"/>
        </w:rPr>
      </w:pPr>
      <w:r>
        <w:rPr>
          <w:lang w:eastAsia="en-GB"/>
        </w:rPr>
        <w:t>All customer facing applications must be made available to production, as they will provide the latest version of the application to the customer on a USB stick.</w:t>
      </w:r>
    </w:p>
    <w:p w:rsidR="00276B5A" w:rsidRDefault="00276B5A" w:rsidP="00276B5A">
      <w:pPr>
        <w:rPr>
          <w:lang w:eastAsia="en-GB"/>
        </w:rPr>
      </w:pPr>
    </w:p>
    <w:p w:rsidR="00276B5A" w:rsidRDefault="00276B5A" w:rsidP="00276B5A">
      <w:pPr>
        <w:rPr>
          <w:lang w:eastAsia="en-GB"/>
        </w:rPr>
      </w:pPr>
      <w:r>
        <w:rPr>
          <w:lang w:eastAsia="en-GB"/>
        </w:rPr>
        <w:t xml:space="preserve">Code Signed executable but be added to </w:t>
      </w:r>
      <w:r w:rsidRPr="000B7552">
        <w:rPr>
          <w:lang w:eastAsia="en-GB"/>
        </w:rPr>
        <w:t>G:\Production\Valeport Software\Installers</w:t>
      </w:r>
    </w:p>
    <w:p w:rsidR="00276B5A" w:rsidRDefault="00276B5A" w:rsidP="00276B5A">
      <w:pPr>
        <w:rPr>
          <w:lang w:eastAsia="en-GB"/>
        </w:rPr>
      </w:pPr>
    </w:p>
    <w:p w:rsidR="00276B5A" w:rsidRDefault="00276B5A" w:rsidP="00276B5A">
      <w:pPr>
        <w:rPr>
          <w:lang w:eastAsia="en-GB"/>
        </w:rPr>
      </w:pPr>
      <w:r>
        <w:rPr>
          <w:lang w:eastAsia="en-GB"/>
        </w:rPr>
        <w:t>Once the new version is added to the G:\ drive, ensure that the previous version is removed. You must then email Valeport Updates to inform all relevant parties of the changes.</w:t>
      </w:r>
    </w:p>
    <w:p w:rsidR="00276B5A" w:rsidRDefault="00276B5A" w:rsidP="003C0F77">
      <w:pPr>
        <w:rPr>
          <w:lang w:eastAsia="en-GB"/>
        </w:rPr>
      </w:pPr>
    </w:p>
    <w:p w:rsidR="00276B5A" w:rsidRDefault="00276B5A" w:rsidP="003C0F77">
      <w:pPr>
        <w:rPr>
          <w:lang w:eastAsia="en-GB"/>
        </w:rPr>
      </w:pPr>
    </w:p>
    <w:p w:rsidR="003C0F77" w:rsidRDefault="003C0F77" w:rsidP="003C0F77">
      <w:pPr>
        <w:pBdr>
          <w:bottom w:val="single" w:sz="12" w:space="1" w:color="auto"/>
        </w:pBdr>
        <w:rPr>
          <w:lang w:eastAsia="en-GB"/>
        </w:rPr>
      </w:pPr>
    </w:p>
    <w:p w:rsidR="003C0F77" w:rsidRDefault="003C0F77" w:rsidP="003C0F77">
      <w:pPr>
        <w:rPr>
          <w:lang w:eastAsia="en-GB"/>
        </w:rPr>
      </w:pPr>
    </w:p>
    <w:p w:rsidR="003C0F77" w:rsidRPr="003958F5" w:rsidRDefault="003C0F77" w:rsidP="003C0F77">
      <w:pPr>
        <w:rPr>
          <w:lang w:eastAsia="en-GB"/>
        </w:rPr>
      </w:pPr>
    </w:p>
    <w:p w:rsidR="00426FDE" w:rsidRDefault="00D74FC4" w:rsidP="006A17D9">
      <w:pPr>
        <w:pStyle w:val="Heading1"/>
      </w:pPr>
      <w:bookmarkStart w:id="30" w:name="_Toc71549281"/>
      <w:r>
        <w:rPr>
          <w:rFonts w:cs="Arial"/>
          <w:color w:val="222222"/>
          <w:szCs w:val="24"/>
          <w:shd w:val="clear" w:color="auto" w:fill="FFFFFF"/>
        </w:rPr>
        <w:t>M</w:t>
      </w:r>
      <w:r w:rsidR="00F06D9F" w:rsidRPr="003178F1">
        <w:rPr>
          <w:rFonts w:cs="Arial"/>
          <w:color w:val="222222"/>
          <w:szCs w:val="24"/>
          <w:shd w:val="clear" w:color="auto" w:fill="FFFFFF"/>
        </w:rPr>
        <w:t>iscellaneous</w:t>
      </w:r>
      <w:bookmarkEnd w:id="30"/>
    </w:p>
    <w:p w:rsidR="006A17D9" w:rsidRDefault="006A17D9" w:rsidP="006A17D9">
      <w:pPr>
        <w:pStyle w:val="Heading2"/>
      </w:pPr>
      <w:bookmarkStart w:id="31" w:name="_Toc71549282"/>
      <w:r>
        <w:t xml:space="preserve">Multiple </w:t>
      </w:r>
      <w:r w:rsidR="00156C5C">
        <w:t>W</w:t>
      </w:r>
      <w:r>
        <w:t>indows</w:t>
      </w:r>
      <w:bookmarkEnd w:id="31"/>
    </w:p>
    <w:p w:rsidR="006A17D9" w:rsidRDefault="006A17D9" w:rsidP="006A17D9">
      <w:pPr>
        <w:rPr>
          <w:lang w:eastAsia="en-GB"/>
        </w:rPr>
      </w:pPr>
      <w:r>
        <w:rPr>
          <w:lang w:eastAsia="en-GB"/>
        </w:rPr>
        <w:t>If there are multiple windows contained within the applications main window, they should be separated clearly with a white background behind each window that has a margin of at least 3px on every side.</w:t>
      </w:r>
    </w:p>
    <w:p w:rsidR="001F16DC" w:rsidRDefault="001F16DC" w:rsidP="006A17D9">
      <w:pPr>
        <w:rPr>
          <w:lang w:eastAsia="en-GB"/>
        </w:rPr>
      </w:pPr>
    </w:p>
    <w:p w:rsidR="00FB7AF2" w:rsidRPr="001E6E57" w:rsidRDefault="00FB7AF2" w:rsidP="001E6E57">
      <w:pPr>
        <w:rPr>
          <w:lang w:eastAsia="en-GB"/>
        </w:rPr>
      </w:pPr>
    </w:p>
    <w:sectPr w:rsidR="00FB7AF2" w:rsidRPr="001E6E57" w:rsidSect="006A7A5D">
      <w:headerReference w:type="default" r:id="rId30"/>
      <w:footerReference w:type="default" r:id="rId31"/>
      <w:footnotePr>
        <w:pos w:val="beneathText"/>
      </w:footnotePr>
      <w:pgSz w:w="11905" w:h="16837"/>
      <w:pgMar w:top="777" w:right="1077" w:bottom="709" w:left="1077" w:header="107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7EC" w:rsidRDefault="009A37EC">
      <w:r>
        <w:separator/>
      </w:r>
    </w:p>
  </w:endnote>
  <w:endnote w:type="continuationSeparator" w:id="0">
    <w:p w:rsidR="009A37EC" w:rsidRDefault="009A3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BBB" w:rsidRPr="001107E0" w:rsidRDefault="00727BBB">
    <w:pPr>
      <w:pBdr>
        <w:top w:val="single" w:sz="4" w:space="1" w:color="000000"/>
      </w:pBdr>
      <w:tabs>
        <w:tab w:val="left" w:pos="2250"/>
        <w:tab w:val="right" w:pos="10065"/>
      </w:tabs>
      <w:rPr>
        <w:sz w:val="16"/>
        <w:szCs w:val="16"/>
      </w:rPr>
    </w:pPr>
    <w:r>
      <w:rPr>
        <w:sz w:val="16"/>
      </w:rPr>
      <w:t>©Valeport Limited 202</w:t>
    </w:r>
    <w:r w:rsidR="001107E0">
      <w:rPr>
        <w:sz w:val="16"/>
      </w:rPr>
      <w:t>1</w:t>
    </w:r>
    <w:r w:rsidRPr="00BD7B91">
      <w:rPr>
        <w:sz w:val="16"/>
      </w:rPr>
      <w:tab/>
    </w:r>
    <w:r>
      <w:rPr>
        <w:sz w:val="16"/>
      </w:rPr>
      <w:tab/>
    </w:r>
    <w:r w:rsidRPr="00BD7B91">
      <w:rPr>
        <w:sz w:val="16"/>
        <w:u w:val="single"/>
      </w:rPr>
      <w:t>Location</w:t>
    </w:r>
    <w:r w:rsidRPr="00BD7B91">
      <w:rPr>
        <w:sz w:val="16"/>
      </w:rPr>
      <w:t xml:space="preserve">: </w:t>
    </w:r>
    <w:r w:rsidRPr="001107E0">
      <w:rPr>
        <w:sz w:val="16"/>
        <w:szCs w:val="16"/>
      </w:rPr>
      <w:fldChar w:fldCharType="begin"/>
    </w:r>
    <w:r w:rsidRPr="001107E0">
      <w:rPr>
        <w:sz w:val="16"/>
        <w:szCs w:val="16"/>
      </w:rPr>
      <w:instrText xml:space="preserve"> FILENAME \p </w:instrText>
    </w:r>
    <w:r w:rsidRPr="001107E0">
      <w:rPr>
        <w:sz w:val="16"/>
        <w:szCs w:val="16"/>
      </w:rPr>
      <w:fldChar w:fldCharType="separate"/>
    </w:r>
    <w:r w:rsidRPr="001107E0">
      <w:rPr>
        <w:noProof/>
        <w:sz w:val="16"/>
        <w:szCs w:val="16"/>
      </w:rPr>
      <w:t>H:\Library\Company Documents\Engineering\</w:t>
    </w:r>
    <w:r w:rsidRPr="001107E0">
      <w:rPr>
        <w:sz w:val="16"/>
        <w:szCs w:val="16"/>
      </w:rPr>
      <w:fldChar w:fldCharType="end"/>
    </w:r>
    <w:r w:rsidR="001107E0" w:rsidRPr="001107E0">
      <w:rPr>
        <w:sz w:val="16"/>
        <w:szCs w:val="16"/>
      </w:rPr>
      <w:fldChar w:fldCharType="begin"/>
    </w:r>
    <w:r w:rsidR="001107E0" w:rsidRPr="001107E0">
      <w:rPr>
        <w:sz w:val="16"/>
        <w:szCs w:val="16"/>
      </w:rPr>
      <w:instrText xml:space="preserve"> FILENAME \* MERGEFORMAT </w:instrText>
    </w:r>
    <w:r w:rsidR="001107E0" w:rsidRPr="001107E0">
      <w:rPr>
        <w:sz w:val="16"/>
        <w:szCs w:val="16"/>
      </w:rPr>
      <w:fldChar w:fldCharType="separate"/>
    </w:r>
    <w:r w:rsidR="001107E0" w:rsidRPr="001107E0">
      <w:rPr>
        <w:noProof/>
        <w:sz w:val="16"/>
        <w:szCs w:val="16"/>
      </w:rPr>
      <w:t>Software Design Standards.doc</w:t>
    </w:r>
    <w:r w:rsidR="001107E0" w:rsidRPr="001107E0">
      <w:rPr>
        <w:sz w:val="16"/>
        <w:szCs w:val="16"/>
      </w:rPr>
      <w:fldChar w:fldCharType="end"/>
    </w:r>
    <w:r w:rsidR="001107E0" w:rsidRPr="001107E0">
      <w:rPr>
        <w:sz w:val="16"/>
        <w:szCs w:val="16"/>
      </w:rPr>
      <w:t>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7EC" w:rsidRDefault="009A37EC">
      <w:r>
        <w:separator/>
      </w:r>
    </w:p>
  </w:footnote>
  <w:footnote w:type="continuationSeparator" w:id="0">
    <w:p w:rsidR="009A37EC" w:rsidRDefault="009A37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58" w:type="dxa"/>
      <w:jc w:val="center"/>
      <w:tblLayout w:type="fixed"/>
      <w:tblLook w:val="0000" w:firstRow="0" w:lastRow="0" w:firstColumn="0" w:lastColumn="0" w:noHBand="0" w:noVBand="0"/>
    </w:tblPr>
    <w:tblGrid>
      <w:gridCol w:w="2637"/>
      <w:gridCol w:w="3119"/>
      <w:gridCol w:w="1559"/>
      <w:gridCol w:w="3243"/>
    </w:tblGrid>
    <w:tr w:rsidR="00727BBB" w:rsidTr="006A7A5D">
      <w:trPr>
        <w:cantSplit/>
        <w:trHeight w:val="1111"/>
        <w:jc w:val="center"/>
      </w:trPr>
      <w:tc>
        <w:tcPr>
          <w:tcW w:w="2637" w:type="dxa"/>
          <w:tcBorders>
            <w:top w:val="single" w:sz="8" w:space="0" w:color="000000"/>
            <w:left w:val="single" w:sz="8" w:space="0" w:color="000000"/>
            <w:bottom w:val="single" w:sz="8" w:space="0" w:color="000000"/>
          </w:tcBorders>
          <w:vAlign w:val="center"/>
        </w:tcPr>
        <w:p w:rsidR="00727BBB" w:rsidRPr="00BD7B91" w:rsidRDefault="00727BBB" w:rsidP="000C045A">
          <w:pPr>
            <w:pStyle w:val="Header"/>
            <w:ind w:left="34"/>
            <w:rPr>
              <w:b/>
              <w:i/>
              <w:iCs/>
              <w:sz w:val="26"/>
            </w:rPr>
          </w:pPr>
          <w:r>
            <w:rPr>
              <w:b/>
              <w:sz w:val="26"/>
            </w:rPr>
            <w:t>Valeport Software Design Standards</w:t>
          </w:r>
        </w:p>
      </w:tc>
      <w:tc>
        <w:tcPr>
          <w:tcW w:w="3119" w:type="dxa"/>
          <w:tcBorders>
            <w:top w:val="single" w:sz="8" w:space="0" w:color="000000"/>
            <w:left w:val="single" w:sz="4" w:space="0" w:color="000000"/>
            <w:bottom w:val="single" w:sz="8" w:space="0" w:color="000000"/>
          </w:tcBorders>
          <w:vAlign w:val="center"/>
        </w:tcPr>
        <w:p w:rsidR="00727BBB" w:rsidRPr="00BD7B91" w:rsidRDefault="00727BBB">
          <w:pPr>
            <w:pStyle w:val="Header"/>
            <w:tabs>
              <w:tab w:val="left" w:pos="743"/>
            </w:tabs>
            <w:snapToGrid w:val="0"/>
            <w:spacing w:before="60" w:after="60"/>
            <w:rPr>
              <w:b/>
              <w:sz w:val="18"/>
            </w:rPr>
          </w:pPr>
          <w:r w:rsidRPr="00BD7B91">
            <w:rPr>
              <w:b/>
              <w:sz w:val="14"/>
            </w:rPr>
            <w:t>Document:</w:t>
          </w:r>
          <w:r w:rsidRPr="00BD7B91">
            <w:rPr>
              <w:b/>
              <w:sz w:val="14"/>
            </w:rPr>
            <w:tab/>
          </w:r>
          <w:r>
            <w:rPr>
              <w:b/>
              <w:sz w:val="18"/>
            </w:rPr>
            <w:fldChar w:fldCharType="begin"/>
          </w:r>
          <w:r>
            <w:rPr>
              <w:b/>
              <w:sz w:val="18"/>
            </w:rPr>
            <w:instrText xml:space="preserve"> FILENAME \* MERGEFORMAT </w:instrText>
          </w:r>
          <w:r>
            <w:rPr>
              <w:b/>
              <w:sz w:val="18"/>
            </w:rPr>
            <w:fldChar w:fldCharType="separate"/>
          </w:r>
          <w:r>
            <w:rPr>
              <w:b/>
              <w:noProof/>
              <w:sz w:val="18"/>
            </w:rPr>
            <w:t>Software Design Standards.doc</w:t>
          </w:r>
          <w:r>
            <w:rPr>
              <w:b/>
              <w:sz w:val="18"/>
            </w:rPr>
            <w:fldChar w:fldCharType="end"/>
          </w:r>
          <w:r>
            <w:rPr>
              <w:b/>
              <w:sz w:val="18"/>
            </w:rPr>
            <w:t>x</w:t>
          </w:r>
        </w:p>
        <w:p w:rsidR="00727BBB" w:rsidRPr="00BD7B91" w:rsidRDefault="00727BBB">
          <w:pPr>
            <w:pStyle w:val="Header"/>
            <w:tabs>
              <w:tab w:val="left" w:pos="743"/>
            </w:tabs>
            <w:spacing w:before="60" w:after="60"/>
            <w:rPr>
              <w:b/>
              <w:sz w:val="14"/>
            </w:rPr>
          </w:pPr>
          <w:r w:rsidRPr="00BD7B91">
            <w:rPr>
              <w:b/>
              <w:sz w:val="14"/>
            </w:rPr>
            <w:t xml:space="preserve">Revision: </w:t>
          </w:r>
          <w:r w:rsidRPr="00BD7B91">
            <w:rPr>
              <w:b/>
              <w:sz w:val="14"/>
            </w:rPr>
            <w:tab/>
            <w:t>A</w:t>
          </w:r>
        </w:p>
        <w:p w:rsidR="00727BBB" w:rsidRPr="00BD7B91" w:rsidRDefault="00727BBB">
          <w:pPr>
            <w:pStyle w:val="Header"/>
            <w:tabs>
              <w:tab w:val="left" w:pos="743"/>
            </w:tabs>
            <w:spacing w:before="60" w:after="60"/>
            <w:rPr>
              <w:b/>
            </w:rPr>
          </w:pPr>
          <w:r w:rsidRPr="00BD7B91">
            <w:rPr>
              <w:b/>
              <w:sz w:val="14"/>
            </w:rPr>
            <w:t>Issued:</w:t>
          </w:r>
          <w:r w:rsidRPr="00BD7B91">
            <w:rPr>
              <w:b/>
            </w:rPr>
            <w:tab/>
          </w:r>
          <w:r>
            <w:rPr>
              <w:b/>
              <w:sz w:val="16"/>
              <w:szCs w:val="16"/>
            </w:rPr>
            <w:t>dblount</w:t>
          </w:r>
          <w:r w:rsidRPr="00B13CC0">
            <w:rPr>
              <w:b/>
              <w:sz w:val="16"/>
              <w:szCs w:val="16"/>
            </w:rPr>
            <w:t>@valeport.co.uk</w:t>
          </w:r>
        </w:p>
      </w:tc>
      <w:tc>
        <w:tcPr>
          <w:tcW w:w="1559" w:type="dxa"/>
          <w:tcBorders>
            <w:top w:val="single" w:sz="8" w:space="0" w:color="000000"/>
            <w:left w:val="single" w:sz="4" w:space="0" w:color="000000"/>
            <w:bottom w:val="single" w:sz="8" w:space="0" w:color="000000"/>
          </w:tcBorders>
          <w:vAlign w:val="center"/>
        </w:tcPr>
        <w:p w:rsidR="00727BBB" w:rsidRPr="00B13CC0" w:rsidRDefault="00727BBB">
          <w:pPr>
            <w:pStyle w:val="Header"/>
            <w:tabs>
              <w:tab w:val="left" w:pos="743"/>
            </w:tabs>
            <w:snapToGrid w:val="0"/>
            <w:rPr>
              <w:sz w:val="16"/>
              <w:szCs w:val="16"/>
            </w:rPr>
          </w:pPr>
          <w:r w:rsidRPr="00B13CC0">
            <w:rPr>
              <w:b/>
              <w:sz w:val="16"/>
              <w:szCs w:val="16"/>
            </w:rPr>
            <w:t>Page #:</w:t>
          </w:r>
          <w:r w:rsidRPr="00B13CC0">
            <w:rPr>
              <w:b/>
              <w:sz w:val="16"/>
              <w:szCs w:val="16"/>
            </w:rPr>
            <w:tab/>
          </w:r>
          <w:r w:rsidRPr="00B13CC0">
            <w:rPr>
              <w:b/>
              <w:sz w:val="16"/>
              <w:szCs w:val="16"/>
            </w:rPr>
            <w:fldChar w:fldCharType="begin"/>
          </w:r>
          <w:r w:rsidRPr="00B13CC0">
            <w:rPr>
              <w:b/>
              <w:sz w:val="16"/>
              <w:szCs w:val="16"/>
            </w:rPr>
            <w:instrText xml:space="preserve"> PAGE </w:instrText>
          </w:r>
          <w:r w:rsidRPr="00B13CC0">
            <w:rPr>
              <w:b/>
              <w:sz w:val="16"/>
              <w:szCs w:val="16"/>
            </w:rPr>
            <w:fldChar w:fldCharType="separate"/>
          </w:r>
          <w:r w:rsidR="00800277">
            <w:rPr>
              <w:b/>
              <w:noProof/>
              <w:sz w:val="16"/>
              <w:szCs w:val="16"/>
            </w:rPr>
            <w:t>14</w:t>
          </w:r>
          <w:r w:rsidRPr="00B13CC0">
            <w:rPr>
              <w:b/>
              <w:sz w:val="16"/>
              <w:szCs w:val="16"/>
            </w:rPr>
            <w:fldChar w:fldCharType="end"/>
          </w:r>
          <w:r w:rsidRPr="00B13CC0">
            <w:rPr>
              <w:b/>
              <w:sz w:val="16"/>
              <w:szCs w:val="16"/>
            </w:rPr>
            <w:t xml:space="preserve"> of </w:t>
          </w:r>
          <w:r w:rsidRPr="00B13CC0">
            <w:rPr>
              <w:b/>
              <w:sz w:val="16"/>
              <w:szCs w:val="16"/>
            </w:rPr>
            <w:fldChar w:fldCharType="begin"/>
          </w:r>
          <w:r w:rsidRPr="00B13CC0">
            <w:rPr>
              <w:b/>
              <w:sz w:val="16"/>
              <w:szCs w:val="16"/>
            </w:rPr>
            <w:instrText xml:space="preserve"> NUMPAGES \*Arabic </w:instrText>
          </w:r>
          <w:r w:rsidRPr="00B13CC0">
            <w:rPr>
              <w:b/>
              <w:sz w:val="16"/>
              <w:szCs w:val="16"/>
            </w:rPr>
            <w:fldChar w:fldCharType="separate"/>
          </w:r>
          <w:r w:rsidR="00800277">
            <w:rPr>
              <w:b/>
              <w:noProof/>
              <w:sz w:val="16"/>
              <w:szCs w:val="16"/>
            </w:rPr>
            <w:t>14</w:t>
          </w:r>
          <w:r w:rsidRPr="00B13CC0">
            <w:rPr>
              <w:b/>
              <w:sz w:val="16"/>
              <w:szCs w:val="16"/>
            </w:rPr>
            <w:fldChar w:fldCharType="end"/>
          </w:r>
        </w:p>
      </w:tc>
      <w:tc>
        <w:tcPr>
          <w:tcW w:w="3243" w:type="dxa"/>
          <w:tcBorders>
            <w:top w:val="single" w:sz="8" w:space="0" w:color="000000"/>
            <w:left w:val="single" w:sz="4" w:space="0" w:color="000000"/>
            <w:bottom w:val="single" w:sz="8" w:space="0" w:color="000000"/>
            <w:right w:val="single" w:sz="8" w:space="0" w:color="000000"/>
          </w:tcBorders>
          <w:vAlign w:val="center"/>
        </w:tcPr>
        <w:p w:rsidR="00727BBB" w:rsidRPr="00BD7B91" w:rsidRDefault="00727BBB">
          <w:pPr>
            <w:pStyle w:val="Header"/>
            <w:snapToGrid w:val="0"/>
            <w:spacing w:before="120"/>
            <w:jc w:val="center"/>
          </w:pPr>
          <w:r w:rsidRPr="005A3469">
            <w:rPr>
              <w:noProof/>
              <w:lang w:eastAsia="en-GB"/>
            </w:rPr>
            <w:drawing>
              <wp:inline distT="0" distB="0" distL="0" distR="0">
                <wp:extent cx="1762760" cy="453390"/>
                <wp:effectExtent l="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760" cy="453390"/>
                        </a:xfrm>
                        <a:prstGeom prst="rect">
                          <a:avLst/>
                        </a:prstGeom>
                        <a:noFill/>
                        <a:ln>
                          <a:noFill/>
                        </a:ln>
                      </pic:spPr>
                    </pic:pic>
                  </a:graphicData>
                </a:graphic>
              </wp:inline>
            </w:drawing>
          </w:r>
        </w:p>
      </w:tc>
    </w:tr>
  </w:tbl>
  <w:p w:rsidR="00727BBB" w:rsidRDefault="00727B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5522F"/>
    <w:multiLevelType w:val="hybridMultilevel"/>
    <w:tmpl w:val="A2FC3F4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8702378"/>
    <w:multiLevelType w:val="hybridMultilevel"/>
    <w:tmpl w:val="C150A770"/>
    <w:lvl w:ilvl="0" w:tplc="08090017">
      <w:start w:val="1"/>
      <w:numFmt w:val="lowerLetter"/>
      <w:lvlText w:val="%1)"/>
      <w:lvlJc w:val="left"/>
      <w:pPr>
        <w:ind w:left="2880" w:hanging="360"/>
      </w:pPr>
    </w:lvl>
    <w:lvl w:ilvl="1" w:tplc="08090019">
      <w:start w:val="1"/>
      <w:numFmt w:val="lowerLetter"/>
      <w:lvlText w:val="%2."/>
      <w:lvlJc w:val="left"/>
      <w:pPr>
        <w:ind w:left="3600" w:hanging="360"/>
      </w:pPr>
    </w:lvl>
    <w:lvl w:ilvl="2" w:tplc="0809001B">
      <w:start w:val="1"/>
      <w:numFmt w:val="lowerRoman"/>
      <w:lvlText w:val="%3."/>
      <w:lvlJc w:val="right"/>
      <w:pPr>
        <w:ind w:left="4320" w:hanging="180"/>
      </w:pPr>
    </w:lvl>
    <w:lvl w:ilvl="3" w:tplc="0809000F">
      <w:start w:val="1"/>
      <w:numFmt w:val="decimal"/>
      <w:lvlText w:val="%4."/>
      <w:lvlJc w:val="left"/>
      <w:pPr>
        <w:ind w:left="5040" w:hanging="360"/>
      </w:pPr>
    </w:lvl>
    <w:lvl w:ilvl="4" w:tplc="08090019">
      <w:start w:val="1"/>
      <w:numFmt w:val="lowerLetter"/>
      <w:lvlText w:val="%5."/>
      <w:lvlJc w:val="left"/>
      <w:pPr>
        <w:ind w:left="5760" w:hanging="360"/>
      </w:pPr>
    </w:lvl>
    <w:lvl w:ilvl="5" w:tplc="0809001B">
      <w:start w:val="1"/>
      <w:numFmt w:val="lowerRoman"/>
      <w:lvlText w:val="%6."/>
      <w:lvlJc w:val="right"/>
      <w:pPr>
        <w:ind w:left="6480" w:hanging="180"/>
      </w:pPr>
    </w:lvl>
    <w:lvl w:ilvl="6" w:tplc="0809000F">
      <w:start w:val="1"/>
      <w:numFmt w:val="decimal"/>
      <w:lvlText w:val="%7."/>
      <w:lvlJc w:val="left"/>
      <w:pPr>
        <w:ind w:left="7200" w:hanging="360"/>
      </w:pPr>
    </w:lvl>
    <w:lvl w:ilvl="7" w:tplc="08090019">
      <w:start w:val="1"/>
      <w:numFmt w:val="lowerLetter"/>
      <w:lvlText w:val="%8."/>
      <w:lvlJc w:val="left"/>
      <w:pPr>
        <w:ind w:left="7920" w:hanging="360"/>
      </w:pPr>
    </w:lvl>
    <w:lvl w:ilvl="8" w:tplc="0809001B">
      <w:start w:val="1"/>
      <w:numFmt w:val="lowerRoman"/>
      <w:lvlText w:val="%9."/>
      <w:lvlJc w:val="right"/>
      <w:pPr>
        <w:ind w:left="8640" w:hanging="180"/>
      </w:pPr>
    </w:lvl>
  </w:abstractNum>
  <w:abstractNum w:abstractNumId="2" w15:restartNumberingAfterBreak="0">
    <w:nsid w:val="1FD023BC"/>
    <w:multiLevelType w:val="hybridMultilevel"/>
    <w:tmpl w:val="2CBA58C2"/>
    <w:lvl w:ilvl="0" w:tplc="0B227E9A">
      <w:start w:val="5"/>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5566312"/>
    <w:multiLevelType w:val="hybridMultilevel"/>
    <w:tmpl w:val="E75072DE"/>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4D445A9"/>
    <w:multiLevelType w:val="hybridMultilevel"/>
    <w:tmpl w:val="596C045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EA146AF"/>
    <w:multiLevelType w:val="hybridMultilevel"/>
    <w:tmpl w:val="E75072D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A05D6B"/>
    <w:multiLevelType w:val="hybridMultilevel"/>
    <w:tmpl w:val="19704260"/>
    <w:lvl w:ilvl="0" w:tplc="7496FC76">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D612CC"/>
    <w:multiLevelType w:val="hybridMultilevel"/>
    <w:tmpl w:val="9904CA8C"/>
    <w:lvl w:ilvl="0" w:tplc="B73037FE">
      <w:start w:val="1"/>
      <w:numFmt w:val="lowerLetter"/>
      <w:lvlText w:val="%1)"/>
      <w:lvlJc w:val="left"/>
      <w:pPr>
        <w:ind w:left="720" w:hanging="360"/>
      </w:pPr>
    </w:lvl>
    <w:lvl w:ilvl="1" w:tplc="08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BF5AEA"/>
    <w:multiLevelType w:val="multilevel"/>
    <w:tmpl w:val="2E5E370E"/>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pStyle w:val="Heading4"/>
      <w:lvlText w:val="%1.%2.%3.%4"/>
      <w:lvlJc w:val="left"/>
      <w:pPr>
        <w:tabs>
          <w:tab w:val="num" w:pos="851"/>
        </w:tabs>
        <w:ind w:left="851" w:hanging="851"/>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7C3C5539"/>
    <w:multiLevelType w:val="hybridMultilevel"/>
    <w:tmpl w:val="09CA0DF4"/>
    <w:lvl w:ilvl="0" w:tplc="DA3A791E">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7"/>
  </w:num>
  <w:num w:numId="5">
    <w:abstractNumId w:val="3"/>
  </w:num>
  <w:num w:numId="6">
    <w:abstractNumId w:val="9"/>
  </w:num>
  <w:num w:numId="7">
    <w:abstractNumId w:val="5"/>
  </w:num>
  <w:num w:numId="8">
    <w:abstractNumId w:val="0"/>
  </w:num>
  <w:num w:numId="9">
    <w:abstractNumId w:val="4"/>
  </w:num>
  <w:num w:numId="10">
    <w:abstractNumId w:val="2"/>
  </w:num>
  <w:num w:numId="11">
    <w:abstractNumId w:val="6"/>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minic Blount">
    <w15:presenceInfo w15:providerId="AD" w15:userId="S-1-5-21-843543315-3227666750-3424365892-56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o:colormru v:ext="edit" colors="#c0d8ed,#ededed"/>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D44"/>
    <w:rsid w:val="00000758"/>
    <w:rsid w:val="00004730"/>
    <w:rsid w:val="00032783"/>
    <w:rsid w:val="00033158"/>
    <w:rsid w:val="00046322"/>
    <w:rsid w:val="00047F47"/>
    <w:rsid w:val="0005276C"/>
    <w:rsid w:val="000558D1"/>
    <w:rsid w:val="00077089"/>
    <w:rsid w:val="00090081"/>
    <w:rsid w:val="00090384"/>
    <w:rsid w:val="00096955"/>
    <w:rsid w:val="000B66C2"/>
    <w:rsid w:val="000B66C8"/>
    <w:rsid w:val="000B7552"/>
    <w:rsid w:val="000C045A"/>
    <w:rsid w:val="000C0F6C"/>
    <w:rsid w:val="000C480B"/>
    <w:rsid w:val="000D08B5"/>
    <w:rsid w:val="000D4C89"/>
    <w:rsid w:val="000E2BE5"/>
    <w:rsid w:val="000E68DF"/>
    <w:rsid w:val="000F185F"/>
    <w:rsid w:val="00104EC8"/>
    <w:rsid w:val="001107E0"/>
    <w:rsid w:val="00110A8B"/>
    <w:rsid w:val="00113C3B"/>
    <w:rsid w:val="0011698C"/>
    <w:rsid w:val="00130512"/>
    <w:rsid w:val="00147C11"/>
    <w:rsid w:val="0015551C"/>
    <w:rsid w:val="00156C5C"/>
    <w:rsid w:val="0017006E"/>
    <w:rsid w:val="0017305E"/>
    <w:rsid w:val="001808C4"/>
    <w:rsid w:val="001B30FD"/>
    <w:rsid w:val="001C37DB"/>
    <w:rsid w:val="001C5DC3"/>
    <w:rsid w:val="001E6E57"/>
    <w:rsid w:val="001F16DC"/>
    <w:rsid w:val="001F54EC"/>
    <w:rsid w:val="00217968"/>
    <w:rsid w:val="00217C3D"/>
    <w:rsid w:val="002318FA"/>
    <w:rsid w:val="00276B5A"/>
    <w:rsid w:val="00276C24"/>
    <w:rsid w:val="00282A2C"/>
    <w:rsid w:val="00285744"/>
    <w:rsid w:val="00287097"/>
    <w:rsid w:val="002A4C18"/>
    <w:rsid w:val="002F1F70"/>
    <w:rsid w:val="002F6C44"/>
    <w:rsid w:val="003044C5"/>
    <w:rsid w:val="00306862"/>
    <w:rsid w:val="00311226"/>
    <w:rsid w:val="003178F1"/>
    <w:rsid w:val="003236BE"/>
    <w:rsid w:val="00340DB7"/>
    <w:rsid w:val="00346391"/>
    <w:rsid w:val="003507BE"/>
    <w:rsid w:val="00374014"/>
    <w:rsid w:val="003958F5"/>
    <w:rsid w:val="003A0864"/>
    <w:rsid w:val="003A18C1"/>
    <w:rsid w:val="003A51F2"/>
    <w:rsid w:val="003B00C6"/>
    <w:rsid w:val="003C0EEA"/>
    <w:rsid w:val="003C0F77"/>
    <w:rsid w:val="003C3132"/>
    <w:rsid w:val="003E19A7"/>
    <w:rsid w:val="003F4DD0"/>
    <w:rsid w:val="00406136"/>
    <w:rsid w:val="004103D1"/>
    <w:rsid w:val="00423516"/>
    <w:rsid w:val="00426FDE"/>
    <w:rsid w:val="00461C10"/>
    <w:rsid w:val="004676B1"/>
    <w:rsid w:val="00492282"/>
    <w:rsid w:val="004A04B4"/>
    <w:rsid w:val="004A51A4"/>
    <w:rsid w:val="004C0A4B"/>
    <w:rsid w:val="004D3792"/>
    <w:rsid w:val="004E5314"/>
    <w:rsid w:val="005055AA"/>
    <w:rsid w:val="005164DA"/>
    <w:rsid w:val="00550880"/>
    <w:rsid w:val="00553516"/>
    <w:rsid w:val="00570D8C"/>
    <w:rsid w:val="0057443B"/>
    <w:rsid w:val="005A1E7F"/>
    <w:rsid w:val="005C3F4D"/>
    <w:rsid w:val="005D089A"/>
    <w:rsid w:val="005D25CC"/>
    <w:rsid w:val="005D5C78"/>
    <w:rsid w:val="005E63D9"/>
    <w:rsid w:val="005F2752"/>
    <w:rsid w:val="00611ACA"/>
    <w:rsid w:val="006122C1"/>
    <w:rsid w:val="00635A56"/>
    <w:rsid w:val="00636961"/>
    <w:rsid w:val="006723DE"/>
    <w:rsid w:val="006A17D9"/>
    <w:rsid w:val="006A3F67"/>
    <w:rsid w:val="006A7A5D"/>
    <w:rsid w:val="006C26D8"/>
    <w:rsid w:val="006F0A79"/>
    <w:rsid w:val="00705D66"/>
    <w:rsid w:val="007071EE"/>
    <w:rsid w:val="00724059"/>
    <w:rsid w:val="00727BBB"/>
    <w:rsid w:val="00733135"/>
    <w:rsid w:val="00734713"/>
    <w:rsid w:val="0073788E"/>
    <w:rsid w:val="00745204"/>
    <w:rsid w:val="00766DCC"/>
    <w:rsid w:val="007812F5"/>
    <w:rsid w:val="00785EFB"/>
    <w:rsid w:val="007900D7"/>
    <w:rsid w:val="0079216F"/>
    <w:rsid w:val="007A273D"/>
    <w:rsid w:val="007A2F18"/>
    <w:rsid w:val="007A7D49"/>
    <w:rsid w:val="007D0A79"/>
    <w:rsid w:val="007D2212"/>
    <w:rsid w:val="007D29B6"/>
    <w:rsid w:val="007D4364"/>
    <w:rsid w:val="007D6CE3"/>
    <w:rsid w:val="007E3B05"/>
    <w:rsid w:val="007F4850"/>
    <w:rsid w:val="00800277"/>
    <w:rsid w:val="00816DBC"/>
    <w:rsid w:val="008200DE"/>
    <w:rsid w:val="00830DE6"/>
    <w:rsid w:val="0084326C"/>
    <w:rsid w:val="008942DE"/>
    <w:rsid w:val="00897478"/>
    <w:rsid w:val="008B1B13"/>
    <w:rsid w:val="008B3668"/>
    <w:rsid w:val="008C784F"/>
    <w:rsid w:val="008F0365"/>
    <w:rsid w:val="008F3B3E"/>
    <w:rsid w:val="00941294"/>
    <w:rsid w:val="00941A7C"/>
    <w:rsid w:val="00962EE8"/>
    <w:rsid w:val="00977005"/>
    <w:rsid w:val="00985AED"/>
    <w:rsid w:val="00996578"/>
    <w:rsid w:val="009A299E"/>
    <w:rsid w:val="009A37EC"/>
    <w:rsid w:val="009D4D44"/>
    <w:rsid w:val="009D7417"/>
    <w:rsid w:val="00A00900"/>
    <w:rsid w:val="00A00ADC"/>
    <w:rsid w:val="00A02F11"/>
    <w:rsid w:val="00A06AE7"/>
    <w:rsid w:val="00A11209"/>
    <w:rsid w:val="00A14A4B"/>
    <w:rsid w:val="00A16372"/>
    <w:rsid w:val="00A17504"/>
    <w:rsid w:val="00A4419A"/>
    <w:rsid w:val="00A51EF8"/>
    <w:rsid w:val="00A60193"/>
    <w:rsid w:val="00A87C6D"/>
    <w:rsid w:val="00A933BF"/>
    <w:rsid w:val="00AB261D"/>
    <w:rsid w:val="00AB754C"/>
    <w:rsid w:val="00AC1267"/>
    <w:rsid w:val="00AC713F"/>
    <w:rsid w:val="00AC75E8"/>
    <w:rsid w:val="00AD5EBB"/>
    <w:rsid w:val="00AE48BF"/>
    <w:rsid w:val="00B00E89"/>
    <w:rsid w:val="00B048D8"/>
    <w:rsid w:val="00B37FEE"/>
    <w:rsid w:val="00B62CE4"/>
    <w:rsid w:val="00B72408"/>
    <w:rsid w:val="00B80966"/>
    <w:rsid w:val="00B9199F"/>
    <w:rsid w:val="00B965D3"/>
    <w:rsid w:val="00BB23AD"/>
    <w:rsid w:val="00BB2D50"/>
    <w:rsid w:val="00BD5C22"/>
    <w:rsid w:val="00BF7B89"/>
    <w:rsid w:val="00C04709"/>
    <w:rsid w:val="00C145AD"/>
    <w:rsid w:val="00C2399E"/>
    <w:rsid w:val="00C31AD1"/>
    <w:rsid w:val="00C7447C"/>
    <w:rsid w:val="00C816E4"/>
    <w:rsid w:val="00CA54F2"/>
    <w:rsid w:val="00CB0D9D"/>
    <w:rsid w:val="00CC0F35"/>
    <w:rsid w:val="00CD4F0F"/>
    <w:rsid w:val="00CE6510"/>
    <w:rsid w:val="00CE6829"/>
    <w:rsid w:val="00D21783"/>
    <w:rsid w:val="00D46C69"/>
    <w:rsid w:val="00D51EE5"/>
    <w:rsid w:val="00D66C4A"/>
    <w:rsid w:val="00D7070B"/>
    <w:rsid w:val="00D74FC4"/>
    <w:rsid w:val="00D95B9F"/>
    <w:rsid w:val="00DC733B"/>
    <w:rsid w:val="00DF5820"/>
    <w:rsid w:val="00E128EA"/>
    <w:rsid w:val="00E21D6D"/>
    <w:rsid w:val="00E24718"/>
    <w:rsid w:val="00E26CAF"/>
    <w:rsid w:val="00E3577C"/>
    <w:rsid w:val="00E47DE4"/>
    <w:rsid w:val="00E50C4A"/>
    <w:rsid w:val="00E63BD1"/>
    <w:rsid w:val="00E834F0"/>
    <w:rsid w:val="00EA1C8F"/>
    <w:rsid w:val="00EC2604"/>
    <w:rsid w:val="00ED7324"/>
    <w:rsid w:val="00EF4A1F"/>
    <w:rsid w:val="00F01F00"/>
    <w:rsid w:val="00F06D9F"/>
    <w:rsid w:val="00F15630"/>
    <w:rsid w:val="00F21AC7"/>
    <w:rsid w:val="00F23686"/>
    <w:rsid w:val="00F2563F"/>
    <w:rsid w:val="00F266C5"/>
    <w:rsid w:val="00F416F6"/>
    <w:rsid w:val="00F42DAA"/>
    <w:rsid w:val="00F5579D"/>
    <w:rsid w:val="00F573F9"/>
    <w:rsid w:val="00F65DC3"/>
    <w:rsid w:val="00F674A1"/>
    <w:rsid w:val="00F756E7"/>
    <w:rsid w:val="00F86D9B"/>
    <w:rsid w:val="00FB7AF2"/>
    <w:rsid w:val="00FC1DF2"/>
    <w:rsid w:val="00FC33C5"/>
    <w:rsid w:val="00FE3E8A"/>
    <w:rsid w:val="00FF0F76"/>
    <w:rsid w:val="00FF7F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0d8ed,#ededed"/>
    </o:shapedefaults>
    <o:shapelayout v:ext="edit">
      <o:idmap v:ext="edit" data="1"/>
    </o:shapelayout>
  </w:shapeDefaults>
  <w:decimalSymbol w:val="."/>
  <w:listSeparator w:val=","/>
  <w15:chartTrackingRefBased/>
  <w15:docId w15:val="{B75A75CF-5B5F-422F-A415-3316E824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D44"/>
    <w:pPr>
      <w:widowControl w:val="0"/>
      <w:suppressAutoHyphens/>
    </w:pPr>
    <w:rPr>
      <w:rFonts w:ascii="Arial" w:eastAsia="Times New Roman" w:hAnsi="Arial"/>
      <w:lang w:eastAsia="ar-SA"/>
    </w:rPr>
  </w:style>
  <w:style w:type="paragraph" w:styleId="Heading1">
    <w:name w:val="heading 1"/>
    <w:basedOn w:val="Normal"/>
    <w:next w:val="Normal"/>
    <w:link w:val="Heading1Char"/>
    <w:qFormat/>
    <w:rsid w:val="009D4D44"/>
    <w:pPr>
      <w:keepNext/>
      <w:numPr>
        <w:numId w:val="1"/>
      </w:numPr>
      <w:spacing w:after="240" w:line="360" w:lineRule="auto"/>
      <w:outlineLvl w:val="0"/>
    </w:pPr>
    <w:rPr>
      <w:b/>
      <w:caps/>
      <w:color w:val="000000"/>
      <w:sz w:val="24"/>
      <w:u w:val="single"/>
    </w:rPr>
  </w:style>
  <w:style w:type="paragraph" w:styleId="Heading2">
    <w:name w:val="heading 2"/>
    <w:basedOn w:val="Heading1"/>
    <w:next w:val="Normal"/>
    <w:link w:val="Heading2Char"/>
    <w:qFormat/>
    <w:rsid w:val="009D4D44"/>
    <w:pPr>
      <w:numPr>
        <w:ilvl w:val="1"/>
      </w:numPr>
      <w:tabs>
        <w:tab w:val="left" w:pos="851"/>
        <w:tab w:val="left" w:pos="1134"/>
        <w:tab w:val="left" w:pos="1701"/>
      </w:tabs>
      <w:spacing w:before="120"/>
      <w:ind w:left="1135"/>
      <w:outlineLvl w:val="1"/>
    </w:pPr>
    <w:rPr>
      <w:sz w:val="20"/>
      <w:lang w:eastAsia="en-GB"/>
    </w:rPr>
  </w:style>
  <w:style w:type="paragraph" w:styleId="Heading3">
    <w:name w:val="heading 3"/>
    <w:basedOn w:val="Heading2"/>
    <w:next w:val="Normal"/>
    <w:link w:val="Heading3Char"/>
    <w:qFormat/>
    <w:rsid w:val="009D4D44"/>
    <w:pPr>
      <w:numPr>
        <w:ilvl w:val="2"/>
      </w:numPr>
      <w:outlineLvl w:val="2"/>
    </w:pPr>
    <w:rPr>
      <w:sz w:val="18"/>
    </w:rPr>
  </w:style>
  <w:style w:type="paragraph" w:styleId="Heading4">
    <w:name w:val="heading 4"/>
    <w:basedOn w:val="Heading3"/>
    <w:next w:val="Normal"/>
    <w:link w:val="Heading4Char"/>
    <w:qFormat/>
    <w:rsid w:val="009D4D44"/>
    <w:pPr>
      <w:numPr>
        <w:ilvl w:val="3"/>
      </w:numPr>
      <w:outlineLvl w:val="3"/>
    </w:pPr>
    <w:rPr>
      <w:caps w:val="0"/>
    </w:rPr>
  </w:style>
  <w:style w:type="paragraph" w:styleId="Heading5">
    <w:name w:val="heading 5"/>
    <w:basedOn w:val="Heading4"/>
    <w:next w:val="Normal"/>
    <w:link w:val="Heading5Char"/>
    <w:qFormat/>
    <w:rsid w:val="009D4D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D4D44"/>
    <w:rPr>
      <w:rFonts w:ascii="Arial" w:eastAsia="Times New Roman" w:hAnsi="Arial" w:cs="Times New Roman"/>
      <w:b/>
      <w:caps/>
      <w:color w:val="000000"/>
      <w:sz w:val="24"/>
      <w:szCs w:val="20"/>
      <w:u w:val="single"/>
      <w:lang w:eastAsia="ar-SA"/>
    </w:rPr>
  </w:style>
  <w:style w:type="character" w:customStyle="1" w:styleId="Heading2Char">
    <w:name w:val="Heading 2 Char"/>
    <w:link w:val="Heading2"/>
    <w:rsid w:val="009D4D44"/>
    <w:rPr>
      <w:rFonts w:ascii="Arial" w:eastAsia="Times New Roman" w:hAnsi="Arial" w:cs="Times New Roman"/>
      <w:b/>
      <w:caps/>
      <w:color w:val="000000"/>
      <w:sz w:val="20"/>
      <w:szCs w:val="20"/>
      <w:u w:val="single"/>
      <w:lang w:eastAsia="en-GB"/>
    </w:rPr>
  </w:style>
  <w:style w:type="character" w:customStyle="1" w:styleId="Heading3Char">
    <w:name w:val="Heading 3 Char"/>
    <w:link w:val="Heading3"/>
    <w:rsid w:val="009D4D44"/>
    <w:rPr>
      <w:rFonts w:ascii="Arial" w:eastAsia="Times New Roman" w:hAnsi="Arial" w:cs="Times New Roman"/>
      <w:b/>
      <w:caps/>
      <w:color w:val="000000"/>
      <w:sz w:val="18"/>
      <w:szCs w:val="20"/>
      <w:u w:val="single"/>
      <w:lang w:eastAsia="ar-SA"/>
    </w:rPr>
  </w:style>
  <w:style w:type="character" w:customStyle="1" w:styleId="Heading4Char">
    <w:name w:val="Heading 4 Char"/>
    <w:link w:val="Heading4"/>
    <w:rsid w:val="009D4D44"/>
    <w:rPr>
      <w:rFonts w:ascii="Arial" w:eastAsia="Times New Roman" w:hAnsi="Arial" w:cs="Times New Roman"/>
      <w:b/>
      <w:color w:val="000000"/>
      <w:sz w:val="18"/>
      <w:szCs w:val="20"/>
      <w:u w:val="single"/>
      <w:lang w:eastAsia="ar-SA"/>
    </w:rPr>
  </w:style>
  <w:style w:type="character" w:customStyle="1" w:styleId="Heading5Char">
    <w:name w:val="Heading 5 Char"/>
    <w:link w:val="Heading5"/>
    <w:rsid w:val="009D4D44"/>
    <w:rPr>
      <w:rFonts w:ascii="Arial" w:eastAsia="Times New Roman" w:hAnsi="Arial" w:cs="Times New Roman"/>
      <w:b/>
      <w:color w:val="000000"/>
      <w:sz w:val="18"/>
      <w:szCs w:val="20"/>
      <w:u w:val="single"/>
      <w:lang w:eastAsia="ar-SA"/>
    </w:rPr>
  </w:style>
  <w:style w:type="paragraph" w:styleId="BodyText">
    <w:name w:val="Body Text"/>
    <w:basedOn w:val="Normal"/>
    <w:link w:val="BodyTextChar"/>
    <w:semiHidden/>
    <w:rsid w:val="009D4D44"/>
    <w:rPr>
      <w:rFonts w:ascii="Times New Roman" w:hAnsi="Times New Roman"/>
    </w:rPr>
  </w:style>
  <w:style w:type="character" w:customStyle="1" w:styleId="BodyTextChar">
    <w:name w:val="Body Text Char"/>
    <w:link w:val="BodyText"/>
    <w:semiHidden/>
    <w:rsid w:val="009D4D44"/>
    <w:rPr>
      <w:rFonts w:ascii="Times New Roman" w:eastAsia="Times New Roman" w:hAnsi="Times New Roman" w:cs="Times New Roman"/>
      <w:sz w:val="20"/>
      <w:szCs w:val="20"/>
      <w:lang w:eastAsia="ar-SA"/>
    </w:rPr>
  </w:style>
  <w:style w:type="paragraph" w:styleId="Footer">
    <w:name w:val="footer"/>
    <w:basedOn w:val="Normal"/>
    <w:link w:val="FooterChar"/>
    <w:semiHidden/>
    <w:rsid w:val="009D4D44"/>
    <w:pPr>
      <w:tabs>
        <w:tab w:val="center" w:pos="4320"/>
        <w:tab w:val="right" w:pos="8640"/>
      </w:tabs>
    </w:pPr>
  </w:style>
  <w:style w:type="character" w:customStyle="1" w:styleId="FooterChar">
    <w:name w:val="Footer Char"/>
    <w:link w:val="Footer"/>
    <w:semiHidden/>
    <w:rsid w:val="009D4D44"/>
    <w:rPr>
      <w:rFonts w:ascii="Arial" w:eastAsia="Times New Roman" w:hAnsi="Arial" w:cs="Times New Roman"/>
      <w:sz w:val="20"/>
      <w:szCs w:val="20"/>
      <w:lang w:eastAsia="ar-SA"/>
    </w:rPr>
  </w:style>
  <w:style w:type="paragraph" w:styleId="Header">
    <w:name w:val="header"/>
    <w:basedOn w:val="Normal"/>
    <w:link w:val="HeaderChar"/>
    <w:semiHidden/>
    <w:rsid w:val="009D4D44"/>
    <w:pPr>
      <w:tabs>
        <w:tab w:val="center" w:pos="4320"/>
        <w:tab w:val="right" w:pos="8640"/>
      </w:tabs>
    </w:pPr>
  </w:style>
  <w:style w:type="character" w:customStyle="1" w:styleId="HeaderChar">
    <w:name w:val="Header Char"/>
    <w:link w:val="Header"/>
    <w:semiHidden/>
    <w:rsid w:val="009D4D44"/>
    <w:rPr>
      <w:rFonts w:ascii="Arial" w:eastAsia="Times New Roman" w:hAnsi="Arial" w:cs="Times New Roman"/>
      <w:sz w:val="20"/>
      <w:szCs w:val="20"/>
      <w:lang w:eastAsia="ar-SA"/>
    </w:rPr>
  </w:style>
  <w:style w:type="paragraph" w:styleId="TOC1">
    <w:name w:val="toc 1"/>
    <w:basedOn w:val="Normal"/>
    <w:next w:val="Normal"/>
    <w:uiPriority w:val="39"/>
    <w:rsid w:val="009D4D44"/>
    <w:pPr>
      <w:tabs>
        <w:tab w:val="left" w:pos="426"/>
        <w:tab w:val="right" w:leader="dot" w:pos="10096"/>
      </w:tabs>
      <w:spacing w:before="60" w:after="60"/>
    </w:pPr>
    <w:rPr>
      <w:caps/>
      <w:lang w:val="en-US"/>
    </w:rPr>
  </w:style>
  <w:style w:type="paragraph" w:styleId="TOC2">
    <w:name w:val="toc 2"/>
    <w:basedOn w:val="Normal"/>
    <w:next w:val="Normal"/>
    <w:uiPriority w:val="39"/>
    <w:rsid w:val="009D4D44"/>
    <w:pPr>
      <w:ind w:left="200"/>
    </w:pPr>
  </w:style>
  <w:style w:type="character" w:styleId="Hyperlink">
    <w:name w:val="Hyperlink"/>
    <w:uiPriority w:val="99"/>
    <w:unhideWhenUsed/>
    <w:rsid w:val="009D4D44"/>
    <w:rPr>
      <w:color w:val="0563C1"/>
      <w:u w:val="single"/>
    </w:rPr>
  </w:style>
  <w:style w:type="paragraph" w:styleId="TOCHeading">
    <w:name w:val="TOC Heading"/>
    <w:basedOn w:val="Heading1"/>
    <w:next w:val="Normal"/>
    <w:uiPriority w:val="39"/>
    <w:unhideWhenUsed/>
    <w:qFormat/>
    <w:rsid w:val="009D4D44"/>
    <w:pPr>
      <w:keepLines/>
      <w:widowControl/>
      <w:numPr>
        <w:numId w:val="0"/>
      </w:numPr>
      <w:suppressAutoHyphens w:val="0"/>
      <w:spacing w:before="240" w:after="0" w:line="259" w:lineRule="auto"/>
      <w:outlineLvl w:val="9"/>
    </w:pPr>
    <w:rPr>
      <w:rFonts w:ascii="Calibri Light" w:hAnsi="Calibri Light"/>
      <w:b w:val="0"/>
      <w:caps w:val="0"/>
      <w:color w:val="2E74B5"/>
      <w:sz w:val="32"/>
      <w:szCs w:val="32"/>
      <w:u w:val="none"/>
      <w:lang w:val="en-US" w:eastAsia="en-US"/>
    </w:rPr>
  </w:style>
  <w:style w:type="paragraph" w:styleId="ListParagraph">
    <w:name w:val="List Paragraph"/>
    <w:basedOn w:val="Normal"/>
    <w:uiPriority w:val="34"/>
    <w:qFormat/>
    <w:rsid w:val="009D4D44"/>
    <w:pPr>
      <w:ind w:left="720"/>
      <w:contextualSpacing/>
    </w:pPr>
  </w:style>
  <w:style w:type="paragraph" w:styleId="PlainText">
    <w:name w:val="Plain Text"/>
    <w:basedOn w:val="Normal"/>
    <w:link w:val="PlainTextChar"/>
    <w:uiPriority w:val="99"/>
    <w:semiHidden/>
    <w:unhideWhenUsed/>
    <w:rsid w:val="00E26CAF"/>
    <w:pPr>
      <w:widowControl/>
      <w:suppressAutoHyphens w:val="0"/>
    </w:pPr>
    <w:rPr>
      <w:rFonts w:ascii="Calibri" w:eastAsia="Calibri" w:hAnsi="Calibri"/>
      <w:sz w:val="22"/>
      <w:szCs w:val="21"/>
      <w:lang w:eastAsia="en-US"/>
    </w:rPr>
  </w:style>
  <w:style w:type="character" w:customStyle="1" w:styleId="PlainTextChar">
    <w:name w:val="Plain Text Char"/>
    <w:link w:val="PlainText"/>
    <w:uiPriority w:val="99"/>
    <w:semiHidden/>
    <w:rsid w:val="00E26CAF"/>
    <w:rPr>
      <w:sz w:val="22"/>
      <w:szCs w:val="21"/>
      <w:lang w:eastAsia="en-US"/>
    </w:rPr>
  </w:style>
  <w:style w:type="character" w:styleId="FollowedHyperlink">
    <w:name w:val="FollowedHyperlink"/>
    <w:uiPriority w:val="99"/>
    <w:semiHidden/>
    <w:unhideWhenUsed/>
    <w:rsid w:val="00E26CAF"/>
    <w:rPr>
      <w:color w:val="954F72"/>
      <w:u w:val="single"/>
    </w:rPr>
  </w:style>
  <w:style w:type="paragraph" w:styleId="NoSpacing">
    <w:name w:val="No Spacing"/>
    <w:uiPriority w:val="1"/>
    <w:qFormat/>
    <w:rsid w:val="00BB23AD"/>
    <w:pPr>
      <w:widowControl w:val="0"/>
      <w:suppressAutoHyphens/>
    </w:pPr>
    <w:rPr>
      <w:rFonts w:ascii="Arial" w:eastAsia="Times New Roman" w:hAnsi="Arial"/>
      <w:lang w:eastAsia="ar-SA"/>
    </w:rPr>
  </w:style>
  <w:style w:type="paragraph" w:styleId="TOC3">
    <w:name w:val="toc 3"/>
    <w:basedOn w:val="Normal"/>
    <w:next w:val="Normal"/>
    <w:autoRedefine/>
    <w:uiPriority w:val="39"/>
    <w:unhideWhenUsed/>
    <w:rsid w:val="0011698C"/>
    <w:pPr>
      <w:spacing w:after="100"/>
      <w:ind w:left="400"/>
    </w:pPr>
  </w:style>
  <w:style w:type="paragraph" w:styleId="BalloonText">
    <w:name w:val="Balloon Text"/>
    <w:basedOn w:val="Normal"/>
    <w:link w:val="BalloonTextChar"/>
    <w:uiPriority w:val="99"/>
    <w:semiHidden/>
    <w:unhideWhenUsed/>
    <w:rsid w:val="004103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03D1"/>
    <w:rPr>
      <w:rFonts w:ascii="Segoe UI" w:eastAsia="Times New Roman" w:hAnsi="Segoe UI" w:cs="Segoe UI"/>
      <w:sz w:val="18"/>
      <w:szCs w:val="18"/>
      <w:lang w:eastAsia="ar-SA"/>
    </w:rPr>
  </w:style>
  <w:style w:type="paragraph" w:styleId="NormalWeb">
    <w:name w:val="Normal (Web)"/>
    <w:basedOn w:val="Normal"/>
    <w:uiPriority w:val="99"/>
    <w:semiHidden/>
    <w:unhideWhenUsed/>
    <w:rsid w:val="001E6E57"/>
    <w:pPr>
      <w:widowControl/>
      <w:suppressAutoHyphens w:val="0"/>
    </w:pPr>
    <w:rPr>
      <w:rFonts w:ascii="Times New Roman" w:eastAsiaTheme="minorHAnsi" w:hAnsi="Times New Roman"/>
      <w:sz w:val="24"/>
      <w:szCs w:val="24"/>
      <w:lang w:eastAsia="en-GB"/>
    </w:rPr>
  </w:style>
  <w:style w:type="paragraph" w:styleId="HTMLPreformatted">
    <w:name w:val="HTML Preformatted"/>
    <w:basedOn w:val="Normal"/>
    <w:link w:val="HTMLPreformattedChar"/>
    <w:uiPriority w:val="99"/>
    <w:semiHidden/>
    <w:unhideWhenUsed/>
    <w:rsid w:val="006C26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rsid w:val="006C26D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28593">
      <w:bodyDiv w:val="1"/>
      <w:marLeft w:val="0"/>
      <w:marRight w:val="0"/>
      <w:marTop w:val="0"/>
      <w:marBottom w:val="0"/>
      <w:divBdr>
        <w:top w:val="none" w:sz="0" w:space="0" w:color="auto"/>
        <w:left w:val="none" w:sz="0" w:space="0" w:color="auto"/>
        <w:bottom w:val="none" w:sz="0" w:space="0" w:color="auto"/>
        <w:right w:val="none" w:sz="0" w:space="0" w:color="auto"/>
      </w:divBdr>
    </w:div>
    <w:div w:id="891506130">
      <w:bodyDiv w:val="1"/>
      <w:marLeft w:val="0"/>
      <w:marRight w:val="0"/>
      <w:marTop w:val="0"/>
      <w:marBottom w:val="0"/>
      <w:divBdr>
        <w:top w:val="none" w:sz="0" w:space="0" w:color="auto"/>
        <w:left w:val="none" w:sz="0" w:space="0" w:color="auto"/>
        <w:bottom w:val="none" w:sz="0" w:space="0" w:color="auto"/>
        <w:right w:val="none" w:sz="0" w:space="0" w:color="auto"/>
      </w:divBdr>
    </w:div>
    <w:div w:id="1000233616">
      <w:bodyDiv w:val="1"/>
      <w:marLeft w:val="0"/>
      <w:marRight w:val="0"/>
      <w:marTop w:val="0"/>
      <w:marBottom w:val="0"/>
      <w:divBdr>
        <w:top w:val="none" w:sz="0" w:space="0" w:color="auto"/>
        <w:left w:val="none" w:sz="0" w:space="0" w:color="auto"/>
        <w:bottom w:val="none" w:sz="0" w:space="0" w:color="auto"/>
        <w:right w:val="none" w:sz="0" w:space="0" w:color="auto"/>
      </w:divBdr>
    </w:div>
    <w:div w:id="1174883541">
      <w:bodyDiv w:val="1"/>
      <w:marLeft w:val="0"/>
      <w:marRight w:val="0"/>
      <w:marTop w:val="0"/>
      <w:marBottom w:val="0"/>
      <w:divBdr>
        <w:top w:val="none" w:sz="0" w:space="0" w:color="auto"/>
        <w:left w:val="none" w:sz="0" w:space="0" w:color="auto"/>
        <w:bottom w:val="none" w:sz="0" w:space="0" w:color="auto"/>
        <w:right w:val="none" w:sz="0" w:space="0" w:color="auto"/>
      </w:divBdr>
    </w:div>
    <w:div w:id="166489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0.1.1:4435/svn/valeport_csharp/trun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valeport.download/"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10.0.1.1:4435/svn/valeport_csharp/trunk"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valeport.download/doupload.php"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454A3-E359-4B05-BC42-CE00AF96B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14</Pages>
  <Words>2599</Words>
  <Characters>14815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Valeport Limited</Company>
  <LinksUpToDate>false</LinksUpToDate>
  <CharactersWithSpaces>17380</CharactersWithSpaces>
  <SharedDoc>false</SharedDoc>
  <HLinks>
    <vt:vector size="102" baseType="variant">
      <vt:variant>
        <vt:i4>5963856</vt:i4>
      </vt:variant>
      <vt:variant>
        <vt:i4>96</vt:i4>
      </vt:variant>
      <vt:variant>
        <vt:i4>0</vt:i4>
      </vt:variant>
      <vt:variant>
        <vt:i4>5</vt:i4>
      </vt:variant>
      <vt:variant>
        <vt:lpwstr>http://vp-sp/Valeport Branding/valeport-brand-guidelines-january-2019-v1.pdf</vt:lpwstr>
      </vt:variant>
      <vt:variant>
        <vt:lpwstr/>
      </vt:variant>
      <vt:variant>
        <vt:i4>7209060</vt:i4>
      </vt:variant>
      <vt:variant>
        <vt:i4>93</vt:i4>
      </vt:variant>
      <vt:variant>
        <vt:i4>0</vt:i4>
      </vt:variant>
      <vt:variant>
        <vt:i4>5</vt:i4>
      </vt:variant>
      <vt:variant>
        <vt:lpwstr>https://support.microsoft.com/en-gb/help/13853/windows-lifecycle-fact-sheet</vt:lpwstr>
      </vt:variant>
      <vt:variant>
        <vt:lpwstr/>
      </vt:variant>
      <vt:variant>
        <vt:i4>3080197</vt:i4>
      </vt:variant>
      <vt:variant>
        <vt:i4>86</vt:i4>
      </vt:variant>
      <vt:variant>
        <vt:i4>0</vt:i4>
      </vt:variant>
      <vt:variant>
        <vt:i4>5</vt:i4>
      </vt:variant>
      <vt:variant>
        <vt:lpwstr/>
      </vt:variant>
      <vt:variant>
        <vt:lpwstr>_Toc5373787</vt:lpwstr>
      </vt:variant>
      <vt:variant>
        <vt:i4>3080197</vt:i4>
      </vt:variant>
      <vt:variant>
        <vt:i4>80</vt:i4>
      </vt:variant>
      <vt:variant>
        <vt:i4>0</vt:i4>
      </vt:variant>
      <vt:variant>
        <vt:i4>5</vt:i4>
      </vt:variant>
      <vt:variant>
        <vt:lpwstr/>
      </vt:variant>
      <vt:variant>
        <vt:lpwstr>_Toc5373786</vt:lpwstr>
      </vt:variant>
      <vt:variant>
        <vt:i4>3080197</vt:i4>
      </vt:variant>
      <vt:variant>
        <vt:i4>74</vt:i4>
      </vt:variant>
      <vt:variant>
        <vt:i4>0</vt:i4>
      </vt:variant>
      <vt:variant>
        <vt:i4>5</vt:i4>
      </vt:variant>
      <vt:variant>
        <vt:lpwstr/>
      </vt:variant>
      <vt:variant>
        <vt:lpwstr>_Toc5373785</vt:lpwstr>
      </vt:variant>
      <vt:variant>
        <vt:i4>3080197</vt:i4>
      </vt:variant>
      <vt:variant>
        <vt:i4>68</vt:i4>
      </vt:variant>
      <vt:variant>
        <vt:i4>0</vt:i4>
      </vt:variant>
      <vt:variant>
        <vt:i4>5</vt:i4>
      </vt:variant>
      <vt:variant>
        <vt:lpwstr/>
      </vt:variant>
      <vt:variant>
        <vt:lpwstr>_Toc5373784</vt:lpwstr>
      </vt:variant>
      <vt:variant>
        <vt:i4>3080197</vt:i4>
      </vt:variant>
      <vt:variant>
        <vt:i4>62</vt:i4>
      </vt:variant>
      <vt:variant>
        <vt:i4>0</vt:i4>
      </vt:variant>
      <vt:variant>
        <vt:i4>5</vt:i4>
      </vt:variant>
      <vt:variant>
        <vt:lpwstr/>
      </vt:variant>
      <vt:variant>
        <vt:lpwstr>_Toc5373783</vt:lpwstr>
      </vt:variant>
      <vt:variant>
        <vt:i4>3080197</vt:i4>
      </vt:variant>
      <vt:variant>
        <vt:i4>56</vt:i4>
      </vt:variant>
      <vt:variant>
        <vt:i4>0</vt:i4>
      </vt:variant>
      <vt:variant>
        <vt:i4>5</vt:i4>
      </vt:variant>
      <vt:variant>
        <vt:lpwstr/>
      </vt:variant>
      <vt:variant>
        <vt:lpwstr>_Toc5373782</vt:lpwstr>
      </vt:variant>
      <vt:variant>
        <vt:i4>3080197</vt:i4>
      </vt:variant>
      <vt:variant>
        <vt:i4>50</vt:i4>
      </vt:variant>
      <vt:variant>
        <vt:i4>0</vt:i4>
      </vt:variant>
      <vt:variant>
        <vt:i4>5</vt:i4>
      </vt:variant>
      <vt:variant>
        <vt:lpwstr/>
      </vt:variant>
      <vt:variant>
        <vt:lpwstr>_Toc5373781</vt:lpwstr>
      </vt:variant>
      <vt:variant>
        <vt:i4>3080197</vt:i4>
      </vt:variant>
      <vt:variant>
        <vt:i4>44</vt:i4>
      </vt:variant>
      <vt:variant>
        <vt:i4>0</vt:i4>
      </vt:variant>
      <vt:variant>
        <vt:i4>5</vt:i4>
      </vt:variant>
      <vt:variant>
        <vt:lpwstr/>
      </vt:variant>
      <vt:variant>
        <vt:lpwstr>_Toc5373780</vt:lpwstr>
      </vt:variant>
      <vt:variant>
        <vt:i4>2097157</vt:i4>
      </vt:variant>
      <vt:variant>
        <vt:i4>38</vt:i4>
      </vt:variant>
      <vt:variant>
        <vt:i4>0</vt:i4>
      </vt:variant>
      <vt:variant>
        <vt:i4>5</vt:i4>
      </vt:variant>
      <vt:variant>
        <vt:lpwstr/>
      </vt:variant>
      <vt:variant>
        <vt:lpwstr>_Toc5373779</vt:lpwstr>
      </vt:variant>
      <vt:variant>
        <vt:i4>2097157</vt:i4>
      </vt:variant>
      <vt:variant>
        <vt:i4>32</vt:i4>
      </vt:variant>
      <vt:variant>
        <vt:i4>0</vt:i4>
      </vt:variant>
      <vt:variant>
        <vt:i4>5</vt:i4>
      </vt:variant>
      <vt:variant>
        <vt:lpwstr/>
      </vt:variant>
      <vt:variant>
        <vt:lpwstr>_Toc5373778</vt:lpwstr>
      </vt:variant>
      <vt:variant>
        <vt:i4>2097157</vt:i4>
      </vt:variant>
      <vt:variant>
        <vt:i4>26</vt:i4>
      </vt:variant>
      <vt:variant>
        <vt:i4>0</vt:i4>
      </vt:variant>
      <vt:variant>
        <vt:i4>5</vt:i4>
      </vt:variant>
      <vt:variant>
        <vt:lpwstr/>
      </vt:variant>
      <vt:variant>
        <vt:lpwstr>_Toc5373777</vt:lpwstr>
      </vt:variant>
      <vt:variant>
        <vt:i4>2097157</vt:i4>
      </vt:variant>
      <vt:variant>
        <vt:i4>20</vt:i4>
      </vt:variant>
      <vt:variant>
        <vt:i4>0</vt:i4>
      </vt:variant>
      <vt:variant>
        <vt:i4>5</vt:i4>
      </vt:variant>
      <vt:variant>
        <vt:lpwstr/>
      </vt:variant>
      <vt:variant>
        <vt:lpwstr>_Toc5373776</vt:lpwstr>
      </vt:variant>
      <vt:variant>
        <vt:i4>2097157</vt:i4>
      </vt:variant>
      <vt:variant>
        <vt:i4>14</vt:i4>
      </vt:variant>
      <vt:variant>
        <vt:i4>0</vt:i4>
      </vt:variant>
      <vt:variant>
        <vt:i4>5</vt:i4>
      </vt:variant>
      <vt:variant>
        <vt:lpwstr/>
      </vt:variant>
      <vt:variant>
        <vt:lpwstr>_Toc5373775</vt:lpwstr>
      </vt:variant>
      <vt:variant>
        <vt:i4>2097157</vt:i4>
      </vt:variant>
      <vt:variant>
        <vt:i4>8</vt:i4>
      </vt:variant>
      <vt:variant>
        <vt:i4>0</vt:i4>
      </vt:variant>
      <vt:variant>
        <vt:i4>5</vt:i4>
      </vt:variant>
      <vt:variant>
        <vt:lpwstr/>
      </vt:variant>
      <vt:variant>
        <vt:lpwstr>_Toc5373774</vt:lpwstr>
      </vt:variant>
      <vt:variant>
        <vt:i4>2097157</vt:i4>
      </vt:variant>
      <vt:variant>
        <vt:i4>2</vt:i4>
      </vt:variant>
      <vt:variant>
        <vt:i4>0</vt:i4>
      </vt:variant>
      <vt:variant>
        <vt:i4>5</vt:i4>
      </vt:variant>
      <vt:variant>
        <vt:lpwstr/>
      </vt:variant>
      <vt:variant>
        <vt:lpwstr>_Toc5373773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Nicholson</dc:creator>
  <cp:keywords/>
  <dc:description/>
  <cp:lastModifiedBy>Dominic Blount</cp:lastModifiedBy>
  <cp:revision>66</cp:revision>
  <dcterms:created xsi:type="dcterms:W3CDTF">2019-07-01T09:42:00Z</dcterms:created>
  <dcterms:modified xsi:type="dcterms:W3CDTF">2021-05-14T11:05:00Z</dcterms:modified>
</cp:coreProperties>
</file>